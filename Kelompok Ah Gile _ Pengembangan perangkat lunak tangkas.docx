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05E538E" w14:textId="0BCC8257" w:rsidR="00D8536E" w:rsidRPr="0081453E" w:rsidRDefault="00D8536E" w:rsidP="00CC67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</w:pP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Proyek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Pengembangan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Fitur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Manajemen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Jadwal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Perkuliahan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Sistem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Informasi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 xml:space="preserve">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Pergur</w:t>
      </w:r>
      <w:proofErr w:type="spellEnd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  <w:lang w:val="id-ID"/>
        </w:rPr>
        <w:t>u</w:t>
      </w:r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  <w:u w:val="single"/>
        </w:rPr>
        <w:t>an Tinggi (SIPT)</w:t>
      </w:r>
    </w:p>
    <w:p w14:paraId="3FB0F3EF" w14:textId="67B42F95" w:rsidR="002606A6" w:rsidRPr="0081453E" w:rsidRDefault="002606A6" w:rsidP="00CC677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</w:rPr>
      </w:pPr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</w:rPr>
        <w:t xml:space="preserve">Universitas </w:t>
      </w:r>
      <w:proofErr w:type="spellStart"/>
      <w:r w:rsidRPr="0081453E">
        <w:rPr>
          <w:rFonts w:ascii="Times New Roman" w:eastAsia="Times New Roman" w:hAnsi="Times New Roman" w:cs="Times New Roman"/>
          <w:b/>
          <w:bCs/>
          <w:color w:val="1B5337" w:themeColor="accent3" w:themeShade="80"/>
          <w:sz w:val="28"/>
          <w:szCs w:val="28"/>
        </w:rPr>
        <w:t>Mikroskil</w:t>
      </w:r>
      <w:proofErr w:type="spellEnd"/>
    </w:p>
    <w:p w14:paraId="37B01A45" w14:textId="77777777" w:rsidR="00D8536E" w:rsidRPr="00566CA7" w:rsidRDefault="00D8536E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5D07DC" w14:textId="7FFA5F3A" w:rsidR="00D8536E" w:rsidRPr="00566CA7" w:rsidRDefault="00D8536E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Mata Kuliah Pengembangan Perangkat Lunak Tangkas (Agile)</w:t>
      </w:r>
    </w:p>
    <w:p w14:paraId="432423DD" w14:textId="2D566E6E" w:rsidR="002606A6" w:rsidRPr="00566CA7" w:rsidRDefault="002606A6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Mata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:</w:t>
      </w:r>
      <w:proofErr w:type="gramEnd"/>
      <w:r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Mustika</w:t>
      </w:r>
      <w:proofErr w:type="spellEnd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proofErr w:type="spellStart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Ulina</w:t>
      </w:r>
      <w:proofErr w:type="spellEnd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, </w:t>
      </w:r>
      <w:proofErr w:type="spellStart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S.Kom</w:t>
      </w:r>
      <w:proofErr w:type="spellEnd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., </w:t>
      </w:r>
      <w:proofErr w:type="spellStart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M.Kom</w:t>
      </w:r>
      <w:proofErr w:type="spellEnd"/>
      <w:r w:rsidR="00F02EBF" w:rsidRPr="00566CA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67D748F3" w14:textId="49168E0F" w:rsidR="00F02EBF" w:rsidRPr="00566CA7" w:rsidRDefault="00F02EBF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22D8B40B" w14:textId="77777777" w:rsidR="00F02EBF" w:rsidRPr="00566CA7" w:rsidRDefault="00F02EBF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14:paraId="078B6070" w14:textId="77777777" w:rsidR="00D8536E" w:rsidRPr="00566CA7" w:rsidRDefault="00D8536E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211C88" wp14:editId="38AFA6BB">
            <wp:extent cx="2514692" cy="188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92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078B" w14:textId="05ED61C3" w:rsidR="006D4C39" w:rsidRPr="00566CA7" w:rsidRDefault="00D8536E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</w:pPr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  <w:lang w:val="id-ID"/>
        </w:rPr>
        <w:t>Oleh :</w:t>
      </w:r>
    </w:p>
    <w:tbl>
      <w:tblPr>
        <w:tblStyle w:val="TableGrid"/>
        <w:tblW w:w="0" w:type="auto"/>
        <w:tblInd w:w="1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4"/>
        <w:gridCol w:w="356"/>
        <w:gridCol w:w="4587"/>
      </w:tblGrid>
      <w:tr w:rsidR="00D641EF" w:rsidRPr="00566CA7" w14:paraId="1F1E7EDB" w14:textId="77777777" w:rsidTr="002606A6">
        <w:trPr>
          <w:trHeight w:val="515"/>
        </w:trPr>
        <w:tc>
          <w:tcPr>
            <w:tcW w:w="2504" w:type="dxa"/>
          </w:tcPr>
          <w:p w14:paraId="667D5E38" w14:textId="30567605" w:rsidR="006D4C39" w:rsidRPr="00566CA7" w:rsidRDefault="006D4C39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Nama</w:t>
            </w:r>
            <w:r w:rsidR="002606A6"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Kelompok</w:t>
            </w:r>
          </w:p>
        </w:tc>
        <w:tc>
          <w:tcPr>
            <w:tcW w:w="356" w:type="dxa"/>
          </w:tcPr>
          <w:p w14:paraId="72948513" w14:textId="7B17ECAD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:</w:t>
            </w:r>
          </w:p>
        </w:tc>
        <w:tc>
          <w:tcPr>
            <w:tcW w:w="4587" w:type="dxa"/>
          </w:tcPr>
          <w:p w14:paraId="46C217F9" w14:textId="406ADC73" w:rsidR="006D4C39" w:rsidRPr="00566CA7" w:rsidRDefault="007169B2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Ah-Gile</w:t>
            </w:r>
          </w:p>
        </w:tc>
      </w:tr>
      <w:tr w:rsidR="00D641EF" w:rsidRPr="00566CA7" w14:paraId="696E223C" w14:textId="77777777" w:rsidTr="002606A6">
        <w:trPr>
          <w:trHeight w:val="535"/>
        </w:trPr>
        <w:tc>
          <w:tcPr>
            <w:tcW w:w="2504" w:type="dxa"/>
          </w:tcPr>
          <w:p w14:paraId="1748E42A" w14:textId="3B5C862C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Anggota</w:t>
            </w:r>
          </w:p>
        </w:tc>
        <w:tc>
          <w:tcPr>
            <w:tcW w:w="356" w:type="dxa"/>
          </w:tcPr>
          <w:p w14:paraId="6265DB20" w14:textId="5FDF9C29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:</w:t>
            </w:r>
          </w:p>
        </w:tc>
        <w:tc>
          <w:tcPr>
            <w:tcW w:w="4587" w:type="dxa"/>
          </w:tcPr>
          <w:p w14:paraId="7894397B" w14:textId="641EBF67" w:rsidR="006D4C39" w:rsidRPr="00566CA7" w:rsidRDefault="006D4C39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Thiyara Al-Mawaddah (201111041)</w:t>
            </w:r>
          </w:p>
        </w:tc>
      </w:tr>
      <w:tr w:rsidR="00D641EF" w:rsidRPr="00566CA7" w14:paraId="055B3BE3" w14:textId="77777777" w:rsidTr="002606A6">
        <w:trPr>
          <w:trHeight w:val="515"/>
        </w:trPr>
        <w:tc>
          <w:tcPr>
            <w:tcW w:w="2504" w:type="dxa"/>
          </w:tcPr>
          <w:p w14:paraId="6FF55167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6" w:type="dxa"/>
          </w:tcPr>
          <w:p w14:paraId="3140BEF3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7" w:type="dxa"/>
          </w:tcPr>
          <w:p w14:paraId="1BEA44B9" w14:textId="10D0C5C3" w:rsidR="006D4C39" w:rsidRPr="00566CA7" w:rsidRDefault="006D4C39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Steven (201110278)</w:t>
            </w:r>
          </w:p>
        </w:tc>
      </w:tr>
      <w:tr w:rsidR="00D641EF" w:rsidRPr="00566CA7" w14:paraId="6551C996" w14:textId="77777777" w:rsidTr="002606A6">
        <w:trPr>
          <w:trHeight w:val="515"/>
        </w:trPr>
        <w:tc>
          <w:tcPr>
            <w:tcW w:w="2504" w:type="dxa"/>
          </w:tcPr>
          <w:p w14:paraId="18151C4E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6" w:type="dxa"/>
          </w:tcPr>
          <w:p w14:paraId="7CEB8F95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7" w:type="dxa"/>
          </w:tcPr>
          <w:p w14:paraId="73F0509F" w14:textId="32EE7EA9" w:rsidR="006D4C39" w:rsidRPr="00566CA7" w:rsidRDefault="006D4C39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Noah Kiano Napitupulu (201111783)</w:t>
            </w:r>
          </w:p>
        </w:tc>
      </w:tr>
      <w:tr w:rsidR="00D641EF" w:rsidRPr="00566CA7" w14:paraId="536BFAAA" w14:textId="77777777" w:rsidTr="002606A6">
        <w:trPr>
          <w:trHeight w:val="515"/>
        </w:trPr>
        <w:tc>
          <w:tcPr>
            <w:tcW w:w="2504" w:type="dxa"/>
          </w:tcPr>
          <w:p w14:paraId="0DAF7A01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56" w:type="dxa"/>
          </w:tcPr>
          <w:p w14:paraId="1FE82B2B" w14:textId="77777777" w:rsidR="006D4C39" w:rsidRPr="00566CA7" w:rsidRDefault="006D4C3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587" w:type="dxa"/>
          </w:tcPr>
          <w:p w14:paraId="28CCC9F1" w14:textId="54B9075F" w:rsidR="006D4C39" w:rsidRPr="00566CA7" w:rsidRDefault="006D4C39" w:rsidP="00CC6778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id-ID"/>
              </w:rPr>
              <w:t>Rindiani (201111331)</w:t>
            </w:r>
          </w:p>
        </w:tc>
      </w:tr>
    </w:tbl>
    <w:p w14:paraId="7FE42354" w14:textId="636E5F9D" w:rsidR="0057435D" w:rsidRPr="00566CA7" w:rsidRDefault="00D8536E" w:rsidP="00CC677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790E9D1" w14:textId="67941089" w:rsidR="00B815C5" w:rsidRPr="00566CA7" w:rsidRDefault="7BBF407F" w:rsidP="00CC6778">
      <w:pPr>
        <w:pStyle w:val="ListParagraph"/>
        <w:numPr>
          <w:ilvl w:val="0"/>
          <w:numId w:val="10"/>
        </w:numPr>
        <w:spacing w:after="0" w:line="360" w:lineRule="auto"/>
        <w:ind w:left="270" w:hanging="2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Pendahuluan</w:t>
      </w:r>
      <w:proofErr w:type="spellEnd"/>
    </w:p>
    <w:p w14:paraId="25CCA8D0" w14:textId="231995B4" w:rsidR="7BBF407F" w:rsidRPr="00566CA7" w:rsidRDefault="7BBF407F" w:rsidP="00CC677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Potensi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software house.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software house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menangani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macam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pengelolaan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pembengkakan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dianggarkan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pengerjaan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lancar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juga sangat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memperlancar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Pengawasan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bagian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usaha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sub-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bidang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teori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konsep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mendukung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pekerja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menghindari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berlebihan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terganggu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kinerja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pegawai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menurun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akibat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kelelahan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14B831" w14:textId="03757FD1" w:rsidR="6BA12F2F" w:rsidRPr="00566CA7" w:rsidRDefault="056622C6" w:rsidP="00CC677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Disini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nformasi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erguruan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T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inggi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(SIPT),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fungsionalitas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“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”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Dimana kami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Scrum.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Scrum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oftware</w:t>
      </w:r>
      <w:proofErr w:type="spellEnd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D</w:t>
      </w:r>
      <w:proofErr w:type="spellStart"/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>eveloper</w:t>
      </w:r>
      <w:proofErr w:type="spellEnd"/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r w:rsidR="0A3993E9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Scrum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yang digunakan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menghantarkan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setinggi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mungkin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. Sifat Scrum yang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iteratif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inkremental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A375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ini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terus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kompetitif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nilai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>produknya</w:t>
      </w:r>
      <w:proofErr w:type="spellEnd"/>
      <w:r w:rsidR="7A1B8298"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pasar. </w:t>
      </w:r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 xml:space="preserve"> Scrum, kami </w:t>
      </w:r>
      <w:proofErr w:type="spellStart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 xml:space="preserve"> Tool </w:t>
      </w:r>
      <w:r w:rsidR="002606A6"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TAIGA</w:t>
      </w:r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7D53235A"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Project management tools. </w:t>
      </w:r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Taiga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gratis dan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sumber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terbuka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="31AFB797" w:rsidRPr="00566CA7">
        <w:rPr>
          <w:rFonts w:ascii="Times New Roman" w:eastAsia="Times New Roman" w:hAnsi="Times New Roman" w:cs="Times New Roman"/>
          <w:sz w:val="24"/>
          <w:szCs w:val="24"/>
        </w:rPr>
        <w:t xml:space="preserve"> tangkas</w:t>
      </w:r>
      <w:r w:rsidR="1FF5D5E6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contohnya</w:t>
      </w:r>
      <w:r w:rsidR="1FF5D5E6" w:rsidRPr="00566CA7">
        <w:rPr>
          <w:rFonts w:ascii="Times New Roman" w:eastAsia="Times New Roman" w:hAnsi="Times New Roman" w:cs="Times New Roman"/>
          <w:sz w:val="24"/>
          <w:szCs w:val="24"/>
        </w:rPr>
        <w:t xml:space="preserve"> Scrum.</w:t>
      </w:r>
    </w:p>
    <w:p w14:paraId="3B011192" w14:textId="7D73E00F" w:rsidR="00B815C5" w:rsidRPr="00566CA7" w:rsidRDefault="00B815C5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6789FF" w14:textId="5C25E0DD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306756" w14:textId="3FF91B0B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8F55CD" w14:textId="5FDB8D63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BE8BC" w14:textId="1DAC18A4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A02B9" w14:textId="4287676C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1BCE19" w14:textId="77777777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BA1C4" w14:textId="44B35CDA" w:rsidR="00EB72B6" w:rsidRPr="00566CA7" w:rsidRDefault="000D58E1" w:rsidP="00CC6778">
      <w:pPr>
        <w:pStyle w:val="ListParagraph"/>
        <w:numPr>
          <w:ilvl w:val="0"/>
          <w:numId w:val="10"/>
        </w:numPr>
        <w:spacing w:after="0" w:line="360" w:lineRule="auto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Pengembangan</w:t>
      </w:r>
      <w:proofErr w:type="spellEnd"/>
    </w:p>
    <w:p w14:paraId="413D14CD" w14:textId="63B5ACD6" w:rsidR="00B815C5" w:rsidRPr="00566CA7" w:rsidRDefault="00937357" w:rsidP="00CC677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66CA7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31979" wp14:editId="63B54B0F">
                <wp:simplePos x="0" y="0"/>
                <wp:positionH relativeFrom="column">
                  <wp:posOffset>1000125</wp:posOffset>
                </wp:positionH>
                <wp:positionV relativeFrom="paragraph">
                  <wp:posOffset>1135380</wp:posOffset>
                </wp:positionV>
                <wp:extent cx="4533900" cy="3714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714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A02C3" w14:textId="01ACB313" w:rsidR="00937357" w:rsidRPr="00D641EF" w:rsidRDefault="00937357" w:rsidP="00937357">
                            <w:pPr>
                              <w:spacing w:after="0" w:line="360" w:lineRule="auto"/>
                              <w:ind w:firstLine="36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641E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Alamat Git </w:t>
                            </w:r>
                            <w:proofErr w:type="gramStart"/>
                            <w:r w:rsidRPr="00D641E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hub</w:t>
                            </w:r>
                            <w:r w:rsidRPr="00D641EF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735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Pr="0093735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3735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https://github.com/Ahgile/Agile.git </w:t>
                            </w:r>
                            <w:r w:rsidRPr="00937357">
                              <w:rPr>
                                <w:rFonts w:ascii="Times New Roman" w:eastAsia="Times New Roman" w:hAnsi="Times New Roman" w:cs="Times New Roman"/>
                                <w:color w:val="FF0000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dsdd</w:t>
                            </w:r>
                            <w:r w:rsidRPr="00937357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https://github.com/Ahgile/Agile.githttps://github.com/Ahgile/Agile.git</w:t>
                            </w:r>
                            <w:r w:rsidRPr="00937357">
                              <w:rPr>
                                <w:rFonts w:ascii="Times New Roman" w:eastAsia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highlight w:val="darkGreen"/>
                              </w:rPr>
                              <w:t>https://github.com/Ahgile/Agile.git</w:t>
                            </w:r>
                          </w:p>
                          <w:p w14:paraId="6DAB6587" w14:textId="01044364" w:rsidR="00937357" w:rsidRDefault="00937357" w:rsidP="009373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431979" id="Rectangle 8" o:spid="_x0000_s1026" style="position:absolute;left:0;text-align:left;margin-left:78.75pt;margin-top:89.4pt;width:357pt;height:2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" fillcolor="#63a537 [3205]" strokecolor="#51c3f9 [3209]" strokeweight="2pt">
                <v:textbox>
                  <w:txbxContent>
                    <w:p w14:paraId="1B9A02C3" w14:textId="01ACB313" w:rsidR="00937357" w:rsidRPr="00D641EF" w:rsidRDefault="00937357" w:rsidP="00937357">
                      <w:pPr>
                        <w:spacing w:after="0" w:line="360" w:lineRule="auto"/>
                        <w:ind w:firstLine="360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 w:rsidRPr="00D641E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Alamat Git </w:t>
                      </w:r>
                      <w:proofErr w:type="gramStart"/>
                      <w:r w:rsidRPr="00D641EF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hub</w:t>
                      </w:r>
                      <w:r w:rsidRPr="00D641EF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937357">
                        <w:rPr>
                          <w:rFonts w:ascii="Times New Roman" w:eastAsia="Times New Roman" w:hAnsi="Times New Roman" w:cs="Times New Roman"/>
                          <w:color w:val="FF0000"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Pr="00937357">
                        <w:rPr>
                          <w:rFonts w:ascii="Times New Roman" w:eastAsia="Times New Roman" w:hAnsi="Times New Roman" w:cs="Times New Roman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  <w:r w:rsidRPr="00937357">
                        <w:rPr>
                          <w:rFonts w:ascii="Times New Roman" w:eastAsia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https://github.com/Ahgile/Agile.git </w:t>
                      </w:r>
                      <w:r w:rsidRPr="00937357">
                        <w:rPr>
                          <w:rFonts w:ascii="Times New Roman" w:eastAsia="Times New Roman" w:hAnsi="Times New Roman" w:cs="Times New Roman"/>
                          <w:color w:val="FF0000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dsdd</w:t>
                      </w:r>
                      <w:r w:rsidRPr="00937357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https://github.com/Ahgile/Agile.githttps://github.com/Ahgile/Agile.git</w:t>
                      </w:r>
                      <w:r w:rsidRPr="00937357">
                        <w:rPr>
                          <w:rFonts w:ascii="Times New Roman" w:eastAsia="Times New Roman" w:hAnsi="Times New Roman" w:cs="Times New Roman"/>
                          <w:color w:val="FFFFFF" w:themeColor="background1"/>
                          <w:sz w:val="28"/>
                          <w:szCs w:val="28"/>
                          <w:highlight w:val="darkGreen"/>
                        </w:rPr>
                        <w:t>https://github.com/Ahgile/Agile.git</w:t>
                      </w:r>
                    </w:p>
                    <w:p w14:paraId="6DAB6587" w14:textId="01044364" w:rsidR="00937357" w:rsidRDefault="00937357" w:rsidP="0093735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. Agar proses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penulis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mendesign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muka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situs web.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diba</w:t>
      </w:r>
      <w:proofErr w:type="spellEnd"/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gun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be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r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dasarkan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 (Admin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istrator</w:t>
      </w:r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7890ED0E" w:rsidRPr="00566CA7">
        <w:rPr>
          <w:rFonts w:ascii="Times New Roman" w:eastAsia="Times New Roman" w:hAnsi="Times New Roman" w:cs="Times New Roman"/>
          <w:sz w:val="24"/>
          <w:szCs w:val="24"/>
        </w:rPr>
        <w:t>)</w:t>
      </w:r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6E4AC65" w14:textId="64779E6A" w:rsidR="00937357" w:rsidRPr="00566CA7" w:rsidRDefault="00937357" w:rsidP="00CC6778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983CE99" w14:textId="08313B1E" w:rsidR="009E53F3" w:rsidRPr="00566CA7" w:rsidRDefault="00EB72B6" w:rsidP="00CC677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</w:t>
      </w:r>
    </w:p>
    <w:p w14:paraId="3FC841E6" w14:textId="2A732E63" w:rsidR="4D088E08" w:rsidRPr="00566CA7" w:rsidRDefault="18C52229" w:rsidP="00CC6778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memak</w:t>
      </w:r>
      <w:proofErr w:type="spellEnd"/>
      <w:r w:rsidR="00D33AA4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situs web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="00B815C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Menganalisis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A0F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gile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keing</w:t>
      </w:r>
      <w:proofErr w:type="spellEnd"/>
      <w:r w:rsidR="00444A0F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in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an user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memakai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44A0F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melalui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1BDEDDB" w:rsidRPr="00566CA7">
        <w:rPr>
          <w:rFonts w:ascii="Times New Roman" w:eastAsia="Times New Roman" w:hAnsi="Times New Roman" w:cs="Times New Roman"/>
          <w:sz w:val="24"/>
          <w:szCs w:val="24"/>
        </w:rPr>
        <w:t xml:space="preserve">Internet dan </w:t>
      </w:r>
      <w:proofErr w:type="spellStart"/>
      <w:r w:rsidR="41BDEDDB"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41BDEDDB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1BDEDDB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41BDEDDB"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A81E27" w14:textId="5F08E1E3" w:rsidR="005F3F5B" w:rsidRPr="00566CA7" w:rsidRDefault="005F3F5B" w:rsidP="00CC677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02223247"/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27EF87C9" w14:textId="580DA59D" w:rsidR="41BDEDDB" w:rsidRPr="00566CA7" w:rsidRDefault="41BDEDDB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0BF5" w:rsidRPr="00566CA7">
        <w:rPr>
          <w:rFonts w:ascii="Times New Roman" w:eastAsia="Times New Roman" w:hAnsi="Times New Roman" w:cs="Times New Roman"/>
          <w:sz w:val="24"/>
          <w:szCs w:val="24"/>
        </w:rPr>
        <w:t>detail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1397AAC" w14:textId="155F24A2" w:rsidR="20D0340E" w:rsidRPr="00566CA7" w:rsidRDefault="7E2593FC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44A0F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</w:p>
    <w:p w14:paraId="122309E1" w14:textId="66D85C70" w:rsidR="005F3F5B" w:rsidRPr="00CC6778" w:rsidRDefault="005F3F5B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3A48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ins w:id="1" w:author="Thiyara Al-Mawaddah">
        <w:r w:rsidR="00153A48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,</w:t>
        </w:r>
      </w:ins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Saya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fitur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button</w:t>
      </w:r>
    </w:p>
    <w:p w14:paraId="65B079F1" w14:textId="17045FEA" w:rsidR="00BA5260" w:rsidRPr="00CC6778" w:rsidRDefault="00BA5260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3A48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mengakses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a</w:t>
      </w:r>
    </w:p>
    <w:p w14:paraId="33597231" w14:textId="77777777" w:rsidR="00E31DB4" w:rsidRPr="00CC6778" w:rsidRDefault="00E31DB4" w:rsidP="00E31DB4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" w:author="Thiyara Al-Mawaddah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3" w:author="Thiyara Al-Mawaddah"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Sebagai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Mahasiswa</w:t>
        </w:r>
      </w:ins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ins w:id="4" w:author="Thiyara Al-Mawaddah"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Saya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ingin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dapat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mengakses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halaman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sebelumnya</w:t>
        </w:r>
        <w:proofErr w:type="spellEnd"/>
      </w:ins>
    </w:p>
    <w:p w14:paraId="27FEA72D" w14:textId="364B4DB5" w:rsidR="005F3F5B" w:rsidRPr="00CC6778" w:rsidRDefault="005F3F5B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3A48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meihat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sks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mata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kuliah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</w:p>
    <w:p w14:paraId="5317A321" w14:textId="77CF24DD" w:rsidR="005F3F5B" w:rsidRPr="00CC6778" w:rsidRDefault="005F3F5B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153A48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Saya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pencarian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pada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="00444A0F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A5260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BA5260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A5260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tombol</w:t>
      </w:r>
      <w:proofErr w:type="spellEnd"/>
      <w:r w:rsidR="00BA5260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submit</w:t>
      </w:r>
    </w:p>
    <w:p w14:paraId="7AD227A8" w14:textId="7E2403CA" w:rsidR="005D6D35" w:rsidRPr="00CC6778" w:rsidRDefault="005D6D35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53A48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="002814A2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="008B5BA6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aya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ingin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melihat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informasi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mengenai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jadwal</w:t>
      </w:r>
      <w:proofErr w:type="spellEnd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perkuliahan</w:t>
      </w:r>
      <w:proofErr w:type="spellEnd"/>
    </w:p>
    <w:p w14:paraId="33D57A94" w14:textId="386B04F4" w:rsidR="00D94FB8" w:rsidRPr="00CC6778" w:rsidRDefault="00D94FB8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5" w:author="Thiyara Al-Mawaddah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6" w:author="Thiyara Al-Mawaddah"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Sebagai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53A48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Mahasi</w:t>
        </w:r>
      </w:ins>
      <w:proofErr w:type="spellEnd"/>
      <w:r w:rsidR="00E63785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s</w:t>
      </w:r>
      <w:proofErr w:type="spellStart"/>
      <w:ins w:id="7" w:author="Thiyara Al-Mawaddah">
        <w:r w:rsidR="00153A48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wa</w:t>
        </w:r>
      </w:ins>
      <w:proofErr w:type="spellEnd"/>
      <w:r w:rsidR="002814A2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ins w:id="8" w:author="Thiyara Al-Mawaddah">
        <w:r w:rsidR="008B5BA6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</w:t>
        </w:r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aya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ingin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melihat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dosen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yang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masuk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di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mata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kuliah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tertentu</w:t>
        </w:r>
        <w:proofErr w:type="spellEnd"/>
      </w:ins>
    </w:p>
    <w:p w14:paraId="4379F6F8" w14:textId="7CA9D124" w:rsidR="00D94FB8" w:rsidRPr="00CC6778" w:rsidRDefault="00D94FB8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9" w:author="Thiyara Al-Mawaddah"/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ins w:id="10" w:author="Thiyara Al-Mawaddah"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Sebagai</w:t>
        </w:r>
        <w:proofErr w:type="spellEnd"/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53A48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Mahasi</w:t>
        </w:r>
      </w:ins>
      <w:proofErr w:type="spellEnd"/>
      <w:r w:rsidR="00E63785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>s</w:t>
      </w:r>
      <w:proofErr w:type="spellStart"/>
      <w:ins w:id="11" w:author="Thiyara Al-Mawaddah">
        <w:r w:rsidR="00153A48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wa</w:t>
        </w:r>
      </w:ins>
      <w:proofErr w:type="spellEnd"/>
      <w:r w:rsidR="002814A2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ins w:id="12" w:author="Thiyara Al-Mawaddah">
        <w:r w:rsidR="008B5BA6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S</w:t>
        </w:r>
        <w:r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aya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ingin</w:t>
        </w:r>
        <w:proofErr w:type="spellEnd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melihat</w:t>
        </w:r>
        <w:proofErr w:type="spellEnd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waktu</w:t>
        </w:r>
        <w:proofErr w:type="spellEnd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perkuliahan</w:t>
        </w:r>
        <w:proofErr w:type="spellEnd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pada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mata</w:t>
        </w:r>
      </w:ins>
      <w:proofErr w:type="spellEnd"/>
      <w:r w:rsidR="002814A2" w:rsidRPr="00CC6778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proofErr w:type="spellStart"/>
      <w:ins w:id="13" w:author="Thiyara Al-Mawaddah"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kuliah</w:t>
        </w:r>
        <w:proofErr w:type="spellEnd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18352F" w:rsidRPr="00CC6778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tertentu</w:t>
        </w:r>
        <w:proofErr w:type="spellEnd"/>
      </w:ins>
    </w:p>
    <w:p w14:paraId="57320FC4" w14:textId="01F0EEDA" w:rsidR="00D94FB8" w:rsidRPr="00CC6778" w:rsidRDefault="00D94FB8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14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5" w:author="Thiyara Al-Mawaddah"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3A48" w:rsidRPr="00CC6778">
          <w:rPr>
            <w:rFonts w:ascii="Times New Roman" w:eastAsia="Times New Roman" w:hAnsi="Times New Roman" w:cs="Times New Roman"/>
            <w:sz w:val="24"/>
            <w:szCs w:val="24"/>
          </w:rPr>
          <w:t>Mahasi</w:t>
        </w:r>
      </w:ins>
      <w:proofErr w:type="spellEnd"/>
      <w:r w:rsidR="00E63785" w:rsidRPr="00CC6778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ins w:id="16" w:author="Thiyara Al-Mawaddah">
        <w:r w:rsidR="00153A48" w:rsidRPr="00CC6778">
          <w:rPr>
            <w:rFonts w:ascii="Times New Roman" w:eastAsia="Times New Roman" w:hAnsi="Times New Roman" w:cs="Times New Roman"/>
            <w:sz w:val="24"/>
            <w:szCs w:val="24"/>
          </w:rPr>
          <w:t>wa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="008B5BA6" w:rsidRPr="00CC6778"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aya </w:t>
        </w:r>
        <w:proofErr w:type="spellStart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="002814A2" w:rsidRPr="00CC6778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melihat </w:t>
      </w:r>
      <w:proofErr w:type="spellStart"/>
      <w:ins w:id="17" w:author="Thiyara Al-Mawaddah"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kurikulum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jadwal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mata</w:t>
        </w:r>
        <w:proofErr w:type="spellEnd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C6778">
          <w:rPr>
            <w:rFonts w:ascii="Times New Roman" w:eastAsia="Times New Roman" w:hAnsi="Times New Roman" w:cs="Times New Roman"/>
            <w:sz w:val="24"/>
            <w:szCs w:val="24"/>
          </w:rPr>
          <w:t>kuliah</w:t>
        </w:r>
        <w:proofErr w:type="spellEnd"/>
      </w:ins>
    </w:p>
    <w:p w14:paraId="628757B2" w14:textId="539FE7E9" w:rsidR="0018352F" w:rsidRPr="00566CA7" w:rsidRDefault="0018352F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18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19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Mahasi</w:t>
        </w:r>
      </w:ins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ins w:id="20" w:author="Thiyara Al-Mawaddah"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wa</w:t>
        </w:r>
      </w:ins>
      <w:proofErr w:type="spellEnd"/>
      <w:r w:rsidR="002814A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ins w:id="21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Saya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sesi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perkuliahan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dicantumkan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jadwal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perkuliahan</w:t>
        </w:r>
        <w:proofErr w:type="spellEnd"/>
      </w:ins>
    </w:p>
    <w:p w14:paraId="33E8D286" w14:textId="3890AE6F" w:rsidR="008B5BA6" w:rsidRPr="00566CA7" w:rsidRDefault="008B5BA6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2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3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Sebagai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Mahasi</w:t>
        </w:r>
      </w:ins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ins w:id="24" w:author="Thiyara Al-Mawaddah"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wa</w:t>
        </w:r>
      </w:ins>
      <w:proofErr w:type="spellEnd"/>
      <w:r w:rsidR="002814A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ins w:id="25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Saya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hari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cantumkan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jadwal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perkuliahan</w:t>
        </w:r>
        <w:proofErr w:type="spellEnd"/>
      </w:ins>
    </w:p>
    <w:p w14:paraId="7174E2E4" w14:textId="2180BB88" w:rsidR="008B5BA6" w:rsidRPr="00566CA7" w:rsidRDefault="008B5BA6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ins w:id="26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27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Mahasi</w:t>
        </w:r>
      </w:ins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ins w:id="28" w:author="Thiyara Al-Mawaddah">
        <w:r w:rsidR="00153A48" w:rsidRPr="00566CA7">
          <w:rPr>
            <w:rFonts w:ascii="Times New Roman" w:eastAsia="Times New Roman" w:hAnsi="Times New Roman" w:cs="Times New Roman"/>
            <w:sz w:val="24"/>
            <w:szCs w:val="24"/>
          </w:rPr>
          <w:t>wa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, Saya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dosen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wali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dicantumkan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jadwal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perkuliahan</w:t>
        </w:r>
        <w:proofErr w:type="spellEnd"/>
      </w:ins>
    </w:p>
    <w:p w14:paraId="269DF298" w14:textId="287A9201" w:rsidR="00914523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54349C"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7E440265" w14:textId="0233718C" w:rsidR="005F3F5B" w:rsidRPr="00566CA7" w:rsidRDefault="005F3F5B" w:rsidP="00CC6778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9" w:name="_Hlk102223255"/>
      <w:bookmarkEnd w:id="0"/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5A623C89" w14:textId="018A0CBB" w:rsidR="6A5C9C90" w:rsidRPr="00566CA7" w:rsidRDefault="6A5C9C90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3492F84D" w14:textId="51C8058E" w:rsidR="6A5C9C90" w:rsidRPr="00566CA7" w:rsidRDefault="6A5C9C90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67E443E9" w14:textId="25F9E0DD" w:rsidR="00023B5F" w:rsidRPr="00566CA7" w:rsidRDefault="00023B5F" w:rsidP="00CC6778">
      <w:pPr>
        <w:pStyle w:val="ListParagraph"/>
        <w:numPr>
          <w:ilvl w:val="0"/>
          <w:numId w:val="9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5BD9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Dosen</w:t>
      </w:r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65FF8008" w14:textId="48B17F3C" w:rsidR="005F3F5B" w:rsidRPr="00566CA7" w:rsidRDefault="005F3F5B" w:rsidP="00CC6778">
      <w:pPr>
        <w:pStyle w:val="ListParagraph"/>
        <w:numPr>
          <w:ilvl w:val="0"/>
          <w:numId w:val="7"/>
        </w:numPr>
        <w:spacing w:after="0" w:line="360" w:lineRule="auto"/>
        <w:ind w:left="1080"/>
        <w:jc w:val="both"/>
        <w:rPr>
          <w:ins w:id="30" w:author="Thiyara Al-Mawaddah"/>
          <w:rFonts w:ascii="Times New Roman" w:eastAsia="Times New Roman" w:hAnsi="Times New Roman" w:cs="Times New Roman"/>
          <w:sz w:val="24"/>
          <w:szCs w:val="24"/>
        </w:rPr>
      </w:pPr>
      <w:proofErr w:type="spellStart"/>
      <w:ins w:id="31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027D4" w:rsidRPr="00566CA7">
          <w:rPr>
            <w:rFonts w:ascii="Times New Roman" w:eastAsia="Times New Roman" w:hAnsi="Times New Roman" w:cs="Times New Roman"/>
            <w:sz w:val="24"/>
            <w:szCs w:val="24"/>
          </w:rPr>
          <w:t>Dosen</w:t>
        </w:r>
      </w:ins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ins w:id="32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Say</w:t>
        </w:r>
      </w:ins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a </w:t>
      </w:r>
      <w:proofErr w:type="spellStart"/>
      <w:ins w:id="33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melihat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jadwal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saya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mengajar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mata</w:t>
        </w:r>
      </w:ins>
      <w:proofErr w:type="spellEnd"/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ins w:id="34" w:author="Thiyara Al-Mawaddah"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kuliah</w:t>
        </w:r>
        <w:proofErr w:type="spellEnd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566CA7">
          <w:rPr>
            <w:rFonts w:ascii="Times New Roman" w:eastAsia="Times New Roman" w:hAnsi="Times New Roman" w:cs="Times New Roman"/>
            <w:sz w:val="24"/>
            <w:szCs w:val="24"/>
          </w:rPr>
          <w:t>tertentu</w:t>
        </w:r>
        <w:proofErr w:type="spellEnd"/>
      </w:ins>
    </w:p>
    <w:p w14:paraId="0CC31BAF" w14:textId="14545591" w:rsidR="005F3F5B" w:rsidRPr="00566CA7" w:rsidRDefault="005F3F5B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49D2E065" w14:textId="5C7F810A" w:rsidR="002B58DE" w:rsidRPr="00566CA7" w:rsidRDefault="6D2CE816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6FD874CC" w14:textId="22D1AFAA" w:rsidR="00925064" w:rsidRPr="00566CA7" w:rsidRDefault="0D611D31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button</w:t>
      </w:r>
    </w:p>
    <w:p w14:paraId="1513F412" w14:textId="319AD245" w:rsidR="00153A48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368C830F" w14:textId="67BD4DE2" w:rsidR="6A5C9C90" w:rsidRPr="00566CA7" w:rsidRDefault="6A5C9C90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018CFF55" w14:textId="4117995E" w:rsidR="6A5C9C90" w:rsidRPr="00566CA7" w:rsidRDefault="6A5C9C90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8DE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melihat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</w:p>
    <w:p w14:paraId="0A0468BA" w14:textId="4E53F175" w:rsidR="6A5C9C90" w:rsidRPr="00566CA7" w:rsidRDefault="6A5C9C90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54F8A9CB" w14:textId="5F7F23A4" w:rsidR="00705BD9" w:rsidRPr="00566CA7" w:rsidRDefault="6A5C9C90" w:rsidP="00CC6778">
      <w:pPr>
        <w:pStyle w:val="ListParagraph"/>
        <w:numPr>
          <w:ilvl w:val="0"/>
          <w:numId w:val="5"/>
        </w:numPr>
        <w:spacing w:line="36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bookmarkEnd w:id="29"/>
    <w:p w14:paraId="3732A409" w14:textId="77777777" w:rsidR="009E53F3" w:rsidRPr="00566CA7" w:rsidRDefault="0D611D31" w:rsidP="00CC6778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Kebutuan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</w:t>
      </w:r>
    </w:p>
    <w:p w14:paraId="7CF80C9E" w14:textId="6E7A269F" w:rsidR="442C2EDE" w:rsidRPr="00566CA7" w:rsidRDefault="442C2EDE" w:rsidP="00CC6778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administrator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mengelola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plikasi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website</w:t>
      </w:r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pengolahan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14BFC427" w14:textId="3F0070C9" w:rsidR="0BBD5F4A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31204D74" w14:textId="7C51829F" w:rsidR="0BBD5F4A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4B9F4F62" w14:textId="36816708" w:rsidR="0BBD5F4A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enghapus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1F4C4A11" w14:textId="404523A9" w:rsidR="00914523" w:rsidRPr="00566CA7" w:rsidRDefault="29ADB695" w:rsidP="00CC677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9E53F3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mp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ublish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unpublish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perlihatkan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user.</w:t>
      </w:r>
    </w:p>
    <w:p w14:paraId="539F5B24" w14:textId="21ED8DBD" w:rsidR="00914523" w:rsidRPr="00566CA7" w:rsidRDefault="00914523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634FFF" w14:textId="0FFBBA32" w:rsidR="00AF1384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22C344" w14:textId="1BA9DCE6" w:rsidR="00A1382A" w:rsidRDefault="00A1382A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8C2B2F" w14:textId="77777777" w:rsidR="00A1382A" w:rsidRPr="00566CA7" w:rsidRDefault="00A1382A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96BAF0" w14:textId="5E9A8F1F" w:rsidR="4105C8F3" w:rsidRPr="00566CA7" w:rsidRDefault="3A6CB11B" w:rsidP="00CC6778">
      <w:pPr>
        <w:pStyle w:val="ListParagraph"/>
        <w:numPr>
          <w:ilvl w:val="0"/>
          <w:numId w:val="10"/>
        </w:numP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Jaminan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>Kualitas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>Lingkungan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t>Pengujian</w:t>
      </w:r>
      <w:proofErr w:type="spellEnd"/>
    </w:p>
    <w:p w14:paraId="7A9CE7AF" w14:textId="77777777" w:rsidR="009E53F3" w:rsidRPr="00566CA7" w:rsidRDefault="3A6CB11B" w:rsidP="00CC6778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Jaminan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Kualitas</w:t>
      </w:r>
      <w:proofErr w:type="spellEnd"/>
    </w:p>
    <w:p w14:paraId="49496904" w14:textId="77777777" w:rsidR="00412A92" w:rsidRPr="00566CA7" w:rsidRDefault="3A6CB11B" w:rsidP="00CC6778">
      <w:pPr>
        <w:spacing w:after="0" w:line="360" w:lineRule="auto"/>
        <w:ind w:left="360"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D10F3" w:rsidRPr="00566CA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penjabaran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user story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prod</w:t>
      </w:r>
      <w:r w:rsidR="001D10F3" w:rsidRPr="00566CA7">
        <w:rPr>
          <w:rFonts w:ascii="Times New Roman" w:eastAsia="Times New Roman" w:hAnsi="Times New Roman" w:cs="Times New Roman"/>
          <w:sz w:val="24"/>
          <w:szCs w:val="24"/>
        </w:rPr>
        <w:t>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backlog. Hal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story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product backlog.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bahwa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item product backlog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harapan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product owner</w:t>
      </w:r>
      <w:ins w:id="35" w:author="Thiyara Al-Mawaddah">
        <w:r w:rsidR="000027D4" w:rsidRPr="00566CA7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7A256130" w14:textId="67191BB9" w:rsidR="00522AC7" w:rsidRPr="00566CA7" w:rsidRDefault="00522AC7" w:rsidP="00CC6778">
      <w:pPr>
        <w:spacing w:after="0" w:line="36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user story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dan admin:</w:t>
      </w:r>
    </w:p>
    <w:p w14:paraId="732E92D8" w14:textId="1307C95C" w:rsidR="00412A92" w:rsidRPr="00566CA7" w:rsidRDefault="00522AC7" w:rsidP="00CC6778">
      <w:pPr>
        <w:pStyle w:val="ListParagraph"/>
        <w:numPr>
          <w:ilvl w:val="0"/>
          <w:numId w:val="8"/>
        </w:numPr>
        <w:spacing w:after="0" w:line="360" w:lineRule="auto"/>
        <w:ind w:left="540" w:hanging="27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User</w:t>
      </w:r>
    </w:p>
    <w:p w14:paraId="7C28E5F0" w14:textId="1F6B51D1" w:rsidR="43AB4BAE" w:rsidRPr="00566CA7" w:rsidRDefault="00522AC7" w:rsidP="00CC6778">
      <w:pPr>
        <w:pStyle w:val="ListParagraph"/>
        <w:numPr>
          <w:ilvl w:val="0"/>
          <w:numId w:val="11"/>
        </w:numPr>
        <w:spacing w:after="0" w:line="360" w:lineRule="auto"/>
        <w:ind w:left="81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757B5C40" w14:textId="1751DBEC" w:rsidR="005F3F5B" w:rsidRPr="00566CA7" w:rsidRDefault="587B8EE5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jalani</w:t>
      </w:r>
      <w:proofErr w:type="spellEnd"/>
    </w:p>
    <w:p w14:paraId="6EB89DE2" w14:textId="4F8B98E0" w:rsidR="005F3F5B" w:rsidRPr="00566CA7" w:rsidRDefault="587B8EE5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button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b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2AB9DD98" w14:textId="0AB885D0" w:rsidR="005F3F5B" w:rsidRPr="00566CA7" w:rsidRDefault="587B8EE5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slide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</w:p>
    <w:p w14:paraId="0D3F7278" w14:textId="63F23462" w:rsidR="005F3F5B" w:rsidRPr="00566CA7" w:rsidRDefault="587B8EE5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slide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25D50B" w14:textId="57D0EED6" w:rsidR="005F3F5B" w:rsidRPr="00566CA7" w:rsidRDefault="587B8EE5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jalani</w:t>
      </w:r>
      <w:proofErr w:type="spellEnd"/>
    </w:p>
    <w:p w14:paraId="698B03CD" w14:textId="6A2E61C4" w:rsidR="005F3F5B" w:rsidRPr="00566CA7" w:rsidRDefault="005F3F5B" w:rsidP="00CC677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BA526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A5260" w:rsidRPr="00566CA7">
        <w:rPr>
          <w:rFonts w:ascii="Times New Roman" w:eastAsia="Times New Roman" w:hAnsi="Times New Roman" w:cs="Times New Roman"/>
          <w:sz w:val="24"/>
          <w:szCs w:val="24"/>
        </w:rPr>
        <w:t>tombol</w:t>
      </w:r>
      <w:proofErr w:type="spellEnd"/>
      <w:r w:rsidR="00BA5260" w:rsidRPr="00566CA7">
        <w:rPr>
          <w:rFonts w:ascii="Times New Roman" w:eastAsia="Times New Roman" w:hAnsi="Times New Roman" w:cs="Times New Roman"/>
          <w:sz w:val="24"/>
          <w:szCs w:val="24"/>
        </w:rPr>
        <w:t xml:space="preserve"> submit</w:t>
      </w:r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menemukan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akurat</w:t>
      </w:r>
      <w:proofErr w:type="spellEnd"/>
    </w:p>
    <w:p w14:paraId="70E51392" w14:textId="39A00D22" w:rsidR="005F3F5B" w:rsidRPr="00566CA7" w:rsidRDefault="005D6D35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8B5BA6"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memudahkan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</w:p>
    <w:p w14:paraId="03EBDBB1" w14:textId="608ED63B" w:rsidR="005F3F5B" w:rsidRPr="00566CA7" w:rsidRDefault="00D94FB8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,</w:t>
      </w:r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5BA6"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mengenal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7C499E3E" w14:textId="1B26884E" w:rsidR="005F3F5B" w:rsidRPr="00566CA7" w:rsidRDefault="00D94FB8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412A92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="008B5BA6"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menghadiri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tepat waktu</w:t>
      </w:r>
    </w:p>
    <w:p w14:paraId="753278E4" w14:textId="188ECE31" w:rsidR="005F3F5B" w:rsidRPr="00566CA7" w:rsidRDefault="00D94FB8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5BA6"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</w:t>
      </w:r>
      <w:r w:rsidR="0018352F" w:rsidRPr="00566CA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4AC600A0" w14:textId="3988DE21" w:rsidR="005F3F5B" w:rsidRPr="00566CA7" w:rsidRDefault="00D94FB8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B5BA6" w:rsidRPr="00566CA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jalani</w:t>
      </w:r>
      <w:proofErr w:type="spellEnd"/>
    </w:p>
    <w:p w14:paraId="5B8BD5C8" w14:textId="5EC5BCB7" w:rsidR="005F3F5B" w:rsidRPr="00566CA7" w:rsidRDefault="008B5BA6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ahan</w:t>
      </w:r>
    </w:p>
    <w:p w14:paraId="75ED7521" w14:textId="1CC09EBD" w:rsidR="005F3F5B" w:rsidRPr="00566CA7" w:rsidRDefault="6A5C9C90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Mahasiswa,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saya dapat melihat sesi perkuliahan yang akan saya jalani selama satu semester</w:t>
      </w:r>
    </w:p>
    <w:p w14:paraId="73325E90" w14:textId="5ACBE925" w:rsidR="005F3F5B" w:rsidRPr="00566CA7" w:rsidRDefault="6A5C9C90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Mahasiswa,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wali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memiliki kendala</w:t>
      </w:r>
    </w:p>
    <w:p w14:paraId="5AC5EFA3" w14:textId="125AA9C1" w:rsidR="00E63785" w:rsidRPr="00566CA7" w:rsidRDefault="005D6D35" w:rsidP="00CC67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53A48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studi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semester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="00E63785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submit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</w:t>
      </w:r>
      <w:r w:rsidR="00956B03" w:rsidRPr="00566CA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956B03"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1C434B" w14:textId="1E29C049" w:rsidR="005F3F5B" w:rsidRPr="00566CA7" w:rsidRDefault="587B8EE5" w:rsidP="00CC6778">
      <w:pPr>
        <w:pStyle w:val="ListParagraph"/>
        <w:numPr>
          <w:ilvl w:val="0"/>
          <w:numId w:val="11"/>
        </w:numPr>
        <w:tabs>
          <w:tab w:val="left" w:pos="630"/>
        </w:tabs>
        <w:spacing w:after="0" w:line="360" w:lineRule="auto"/>
        <w:ind w:left="81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Dosen</w:t>
      </w:r>
      <w:proofErr w:type="spellEnd"/>
    </w:p>
    <w:p w14:paraId="4F0F63A8" w14:textId="57E61652" w:rsidR="005F3F5B" w:rsidRPr="00566CA7" w:rsidRDefault="6A5C9C90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</w:p>
    <w:p w14:paraId="7E107822" w14:textId="49662363" w:rsidR="005F3F5B" w:rsidRPr="00566CA7" w:rsidRDefault="6A5C9C90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6C354846" w14:textId="77777777" w:rsidR="00AC4F40" w:rsidRPr="00566CA7" w:rsidRDefault="00023B5F" w:rsidP="00CC6778">
      <w:pPr>
        <w:pStyle w:val="ListParagraph"/>
        <w:numPr>
          <w:ilvl w:val="0"/>
          <w:numId w:val="9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il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</w:p>
    <w:p w14:paraId="7A61086E" w14:textId="7CDB7232" w:rsidR="005F3F5B" w:rsidRPr="00566CA7" w:rsidRDefault="005F3F5B" w:rsidP="00CC6778">
      <w:pPr>
        <w:pStyle w:val="ListParagraph"/>
        <w:numPr>
          <w:ilvl w:val="0"/>
          <w:numId w:val="9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l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</w:t>
      </w:r>
      <w:proofErr w:type="gram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ajar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kan</w:t>
      </w:r>
    </w:p>
    <w:p w14:paraId="6EDDD041" w14:textId="456B6149" w:rsidR="005F3F5B" w:rsidRPr="00566CA7" w:rsidRDefault="6D2CE816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,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</w:p>
    <w:p w14:paraId="3E8A895D" w14:textId="2C6C553D" w:rsidR="005F3F5B" w:rsidRPr="00566CA7" w:rsidRDefault="0D611D31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button </w:t>
      </w:r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 xml:space="preserve">agar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87B8EE5" w:rsidRPr="00566CA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</w:p>
    <w:p w14:paraId="450863FF" w14:textId="7BDD88F1" w:rsidR="005F3F5B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A5C9C90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</w:p>
    <w:p w14:paraId="4FF35839" w14:textId="554A4D0A" w:rsidR="005F3F5B" w:rsidRPr="00566CA7" w:rsidRDefault="6A5C9C90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ajar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</w:p>
    <w:p w14:paraId="09859BA4" w14:textId="19617488" w:rsidR="005F3F5B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melihat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tah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kurikulum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AC4F40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ajarkan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</w:p>
    <w:p w14:paraId="42AC179B" w14:textId="3679803A" w:rsidR="005F3F5B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lastRenderedPageBreak/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3576A"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83576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</w:p>
    <w:p w14:paraId="2DF86A3F" w14:textId="3210BF43" w:rsidR="00274DAF" w:rsidRPr="00566CA7" w:rsidRDefault="00153A48" w:rsidP="00CC6778">
      <w:pPr>
        <w:pStyle w:val="ListParagraph"/>
        <w:numPr>
          <w:ilvl w:val="0"/>
          <w:numId w:val="5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</w:t>
      </w:r>
      <w:proofErr w:type="spellEnd"/>
      <w:r w:rsidR="0083576A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n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dicantumkan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dihari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tertentu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F9F0E4" w14:textId="3FD1818C" w:rsidR="005F3F5B" w:rsidRPr="00566CA7" w:rsidRDefault="587B8EE5" w:rsidP="00CC6778">
      <w:pPr>
        <w:pStyle w:val="ListParagraph"/>
        <w:numPr>
          <w:ilvl w:val="0"/>
          <w:numId w:val="8"/>
        </w:numPr>
        <w:spacing w:after="0" w:line="360" w:lineRule="auto"/>
        <w:ind w:left="360" w:hanging="27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Admin</w:t>
      </w:r>
    </w:p>
    <w:p w14:paraId="5672C645" w14:textId="1F7CCD21" w:rsidR="005F3F5B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menambah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ditambahkan</w:t>
      </w:r>
      <w:proofErr w:type="spellEnd"/>
    </w:p>
    <w:p w14:paraId="69984FB5" w14:textId="1EB4F737" w:rsidR="005F3F5B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mengubah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mengupdate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</w:p>
    <w:p w14:paraId="231B6650" w14:textId="77DE1ABF" w:rsidR="005F3F5B" w:rsidRPr="00566CA7" w:rsidRDefault="0BBD5F4A" w:rsidP="00CC6778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enghapus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menyingkirkan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B468263" w:rsidRPr="00566CA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</w:p>
    <w:p w14:paraId="2D806B4F" w14:textId="1E30F3CB" w:rsidR="005F3F5B" w:rsidRPr="00566CA7" w:rsidRDefault="29ADB695" w:rsidP="00CC6778">
      <w:pPr>
        <w:pStyle w:val="ListParagraph"/>
        <w:numPr>
          <w:ilvl w:val="0"/>
          <w:numId w:val="4"/>
        </w:numPr>
        <w:spacing w:after="0" w:line="360" w:lineRule="auto"/>
        <w:ind w:left="90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Admin, Saya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me</w:t>
      </w:r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m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publish dan unpublish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diperlihatkan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mana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D1939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akan saya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unpblish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057641" w14:textId="77777777" w:rsidR="00937357" w:rsidRPr="00A1382A" w:rsidRDefault="00937357" w:rsidP="00A1382A">
      <w:pPr>
        <w:spacing w:after="0" w:line="36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309A63" w14:textId="6DE06500" w:rsidR="00AF1384" w:rsidRPr="00566CA7" w:rsidRDefault="587B8EE5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Jadi, 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jaminan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dideskripsikan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terperinc</w:t>
      </w:r>
      <w:proofErr w:type="spellEnd"/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pada data di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an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item backlog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A7571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sprint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protot</w:t>
      </w:r>
      <w:proofErr w:type="spellEnd"/>
      <w:r w:rsidR="005E1BA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i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pe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product owner.</w:t>
      </w:r>
    </w:p>
    <w:p w14:paraId="0730169A" w14:textId="69FFB2DF" w:rsidR="00893D9F" w:rsidRPr="00566CA7" w:rsidRDefault="587B8EE5" w:rsidP="00CC6778">
      <w:pPr>
        <w:pStyle w:val="ListParagraph"/>
        <w:numPr>
          <w:ilvl w:val="0"/>
          <w:numId w:val="2"/>
        </w:numPr>
        <w:spacing w:after="0" w:line="360" w:lineRule="auto"/>
        <w:ind w:left="450" w:hanging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571C" w:rsidRPr="00566CA7">
        <w:rPr>
          <w:rFonts w:ascii="Times New Roman" w:eastAsia="Times New Roman" w:hAnsi="Times New Roman" w:cs="Times New Roman"/>
          <w:sz w:val="24"/>
          <w:szCs w:val="24"/>
          <w:lang w:val="id-ID"/>
        </w:rPr>
        <w:t>P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engujian</w:t>
      </w:r>
      <w:proofErr w:type="spellEnd"/>
    </w:p>
    <w:p w14:paraId="117DF778" w14:textId="17AE4F36" w:rsidR="00893D9F" w:rsidRPr="00566CA7" w:rsidRDefault="00893D9F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Pengujian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tools Figma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mendesain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1B6FEE" w:rsidRPr="00566CA7">
        <w:rPr>
          <w:rFonts w:ascii="Times New Roman" w:eastAsia="Times New Roman" w:hAnsi="Times New Roman" w:cs="Times New Roman"/>
          <w:sz w:val="24"/>
          <w:szCs w:val="24"/>
        </w:rPr>
        <w:t xml:space="preserve">Fitur yang </w:t>
      </w:r>
      <w:proofErr w:type="spellStart"/>
      <w:r w:rsidR="001B6FEE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1B6F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dikembangakan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story (product backlog) yang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analisis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(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Mahasisa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) dan Admin. Dimana,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segi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tampilan</w:t>
      </w:r>
      <w:proofErr w:type="spellEnd"/>
      <w:r w:rsidR="00637F67"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18BF5" w14:textId="0D7AC9C1" w:rsidR="00637F67" w:rsidRPr="00566CA7" w:rsidRDefault="00637F67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Figma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tools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proofErr w:type="gram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figma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penggunanya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berkolaborasi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sekaligus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mana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alat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opsi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prototyping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Sketch, Adobe XD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pembeda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utamanya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bekerja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proyek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BA15C" w14:textId="562E8DC3" w:rsidR="00AF1384" w:rsidRDefault="004C481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tahapan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skenerio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tester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 xml:space="preserve"> scenario </w:t>
      </w:r>
      <w:proofErr w:type="spellStart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="006F7DDA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admin.</w:t>
      </w:r>
    </w:p>
    <w:p w14:paraId="5301598A" w14:textId="77777777" w:rsidR="00A1382A" w:rsidRPr="00566CA7" w:rsidRDefault="00A1382A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F4A67" w14:textId="0B870D02" w:rsidR="006F7DDA" w:rsidRPr="00566CA7" w:rsidRDefault="006F7DDA" w:rsidP="00CC67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Scenario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</w:t>
      </w:r>
    </w:p>
    <w:p w14:paraId="17381408" w14:textId="032E75E4" w:rsidR="00274DAF" w:rsidRPr="00566CA7" w:rsidRDefault="006F7DDA" w:rsidP="00CC677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</w:p>
    <w:p w14:paraId="65B55339" w14:textId="15B08BF1" w:rsidR="002A11C3" w:rsidRPr="00566CA7" w:rsidRDefault="00476BE9" w:rsidP="00CC6778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727331" wp14:editId="2EDAA9CB">
            <wp:extent cx="5732145" cy="4130040"/>
            <wp:effectExtent l="0" t="0" r="1905" b="381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C0A9" w14:textId="75B27B18" w:rsidR="00274DAF" w:rsidRPr="00566CA7" w:rsidRDefault="00317EF2" w:rsidP="00CC6778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User Scenarios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inti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Experienceyang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membayangkan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mengevaluasi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UX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konseptual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fisik.</w:t>
      </w:r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proofErr w:type="gram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scenario persona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Mahsiswa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(user)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Andi ,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Sebagi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kerap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menggunak</w:t>
      </w:r>
      <w:r w:rsidRPr="00566CA7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, Andi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="00427D7A"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82E99F" w14:textId="2D51241F" w:rsidR="00AF1384" w:rsidRPr="00566CA7" w:rsidRDefault="00427D7A" w:rsidP="00CC6778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andi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Prodi</w:t>
      </w:r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proofErr w:type="gram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),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proofErr w:type="gram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semester agar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output yang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dicari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gram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admin ,</w:t>
      </w:r>
      <w:proofErr w:type="gram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="00317EF2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spesifikasi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mengenaik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sks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="003937EE"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01E885" w14:textId="75D4EBF4" w:rsidR="00AF1384" w:rsidRDefault="00AF1384" w:rsidP="00CC6778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6CF445" w14:textId="62E39BA9" w:rsidR="00A1382A" w:rsidRDefault="00A1382A" w:rsidP="00CC6778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D77CC2" w14:textId="75D9FA8F" w:rsidR="00A1382A" w:rsidRDefault="00A1382A" w:rsidP="00CC6778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6E4938" w14:textId="77777777" w:rsidR="00A1382A" w:rsidRPr="00566CA7" w:rsidRDefault="00A1382A" w:rsidP="00CC6778">
      <w:pPr>
        <w:pStyle w:val="ListParagraph"/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EA5408" w14:textId="51E025FD" w:rsidR="003937EE" w:rsidRPr="00566CA7" w:rsidRDefault="002A11C3" w:rsidP="00CC6778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Dosen</w:t>
      </w:r>
      <w:proofErr w:type="spellEnd"/>
    </w:p>
    <w:p w14:paraId="4EC8F551" w14:textId="30868462" w:rsidR="002A11C3" w:rsidRPr="00566CA7" w:rsidRDefault="002A11C3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8707319" wp14:editId="11230DBD">
            <wp:extent cx="5732145" cy="4163695"/>
            <wp:effectExtent l="0" t="0" r="1905" b="825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5F93" w14:textId="77777777" w:rsidR="00AF1384" w:rsidRPr="00566CA7" w:rsidRDefault="00AF1384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scenario persona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(user)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Rindiani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F05E8C" w14:textId="77777777" w:rsidR="00AF1384" w:rsidRPr="00566CA7" w:rsidRDefault="00AF1384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Rindiani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nantinya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fitur-fitur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membuka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admin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dijalankannya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kategori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salah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satunya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semester,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pengajaran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9181F0" w14:textId="0AEB2746" w:rsidR="00AF1384" w:rsidRPr="00566CA7" w:rsidRDefault="00AF1384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dimasukkan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admin,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mana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mengajar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dimasuki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SKS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mata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perkuliahan.Dengan</w:t>
      </w:r>
      <w:proofErr w:type="spellEnd"/>
      <w:proofErr w:type="gram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dosen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mengakses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0695DE" w14:textId="36B034ED" w:rsidR="00EA7EB8" w:rsidRPr="00566CA7" w:rsidRDefault="00EA7EB8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B3952" w14:textId="7B02D4BB" w:rsidR="00EA7EB8" w:rsidRPr="00566CA7" w:rsidRDefault="00EA7EB8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F7BD3" w14:textId="7A4E6D96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E84F64" w14:textId="77777777" w:rsidR="00AF1384" w:rsidRPr="00566CA7" w:rsidRDefault="00AF1384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6D0E7" w14:textId="224219E6" w:rsidR="00EA7EB8" w:rsidRPr="00566CA7" w:rsidRDefault="00EA7EB8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 .Scenario</w:t>
      </w:r>
      <w:proofErr w:type="gram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Admin</w:t>
      </w:r>
    </w:p>
    <w:p w14:paraId="1AC81829" w14:textId="2B747E33" w:rsidR="005E1BAC" w:rsidRPr="00566CA7" w:rsidRDefault="00EA7EB8" w:rsidP="00CC6778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591BBA" wp14:editId="634B6850">
            <wp:extent cx="5849292" cy="4031673"/>
            <wp:effectExtent l="0" t="0" r="0" b="6985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6957" cy="405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29B1" w14:textId="34245F9A" w:rsidR="00956B03" w:rsidRPr="00566CA7" w:rsidRDefault="00956B03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Admin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mengumpulkan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di upgrade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sisi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user.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user, admin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diadakannya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input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mhs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memasukkan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semesternya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misal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sore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).Admin juga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admin juga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terperinci.Metode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efisien.Tim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admin.Admin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survei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software.Admin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penjelasan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data-data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user dan admin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software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mengerti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dibuat.Seperti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fitur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pencarian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semester,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prodi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, dan lain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sebagainya.Akan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bagus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notifikasi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agar user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tertinggal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perkuliahan.Sekaligus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arsip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semesternya.Dengan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jadwal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perkuliahan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566CA7">
        <w:rPr>
          <w:rFonts w:ascii="Times New Roman" w:eastAsia="Times New Roman" w:hAnsi="Times New Roman" w:cs="Times New Roman"/>
          <w:sz w:val="24"/>
          <w:szCs w:val="24"/>
        </w:rPr>
        <w:t>keinginan</w:t>
      </w:r>
      <w:proofErr w:type="spellEnd"/>
      <w:r w:rsidRPr="00566CA7">
        <w:rPr>
          <w:rFonts w:ascii="Times New Roman" w:eastAsia="Times New Roman" w:hAnsi="Times New Roman" w:cs="Times New Roman"/>
          <w:sz w:val="24"/>
          <w:szCs w:val="24"/>
        </w:rPr>
        <w:t xml:space="preserve"> admin dan user.</w:t>
      </w:r>
    </w:p>
    <w:p w14:paraId="75BB4602" w14:textId="2D41BFAD" w:rsidR="000D58E1" w:rsidRPr="00566CA7" w:rsidRDefault="43AB4BAE" w:rsidP="00CC6778">
      <w:pPr>
        <w:pStyle w:val="ListParagraph"/>
        <w:numPr>
          <w:ilvl w:val="0"/>
          <w:numId w:val="10"/>
        </w:numPr>
        <w:spacing w:after="0" w:line="360" w:lineRule="auto"/>
        <w:ind w:left="450" w:hanging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6CA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Priority</w:t>
      </w:r>
    </w:p>
    <w:p w14:paraId="0DFC0808" w14:textId="067DABEF" w:rsidR="000D58E1" w:rsidRPr="00566CA7" w:rsidRDefault="000D58E1" w:rsidP="00CC6778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Tabel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Prodcut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Backlog</w:t>
      </w:r>
    </w:p>
    <w:p w14:paraId="1E39B1EA" w14:textId="77777777" w:rsidR="000D58E1" w:rsidRPr="00566CA7" w:rsidRDefault="000D58E1" w:rsidP="00CC677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113" w:type="dxa"/>
        <w:tblLayout w:type="fixed"/>
        <w:tblLook w:val="06A0" w:firstRow="1" w:lastRow="0" w:firstColumn="1" w:lastColumn="0" w:noHBand="1" w:noVBand="1"/>
      </w:tblPr>
      <w:tblGrid>
        <w:gridCol w:w="1129"/>
        <w:gridCol w:w="6881"/>
        <w:gridCol w:w="1103"/>
      </w:tblGrid>
      <w:tr w:rsidR="00D641EF" w:rsidRPr="00566CA7" w14:paraId="5C2BA7DF" w14:textId="77777777" w:rsidTr="00937357">
        <w:tc>
          <w:tcPr>
            <w:tcW w:w="1129" w:type="dxa"/>
            <w:vAlign w:val="center"/>
          </w:tcPr>
          <w:p w14:paraId="3D367509" w14:textId="72547879" w:rsidR="43AB4BAE" w:rsidRPr="00566CA7" w:rsidRDefault="43AB4BAE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6881" w:type="dxa"/>
            <w:vAlign w:val="center"/>
          </w:tcPr>
          <w:p w14:paraId="6CCFA063" w14:textId="17B0B069" w:rsidR="43AB4BAE" w:rsidRPr="00566CA7" w:rsidRDefault="43AB4BAE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 Backlog</w:t>
            </w:r>
          </w:p>
        </w:tc>
        <w:tc>
          <w:tcPr>
            <w:tcW w:w="1103" w:type="dxa"/>
            <w:vAlign w:val="center"/>
          </w:tcPr>
          <w:p w14:paraId="6E2880F1" w14:textId="1044DFF2" w:rsidR="43AB4BAE" w:rsidRPr="00566CA7" w:rsidRDefault="43AB4BAE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Estimasi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Hours)</w:t>
            </w:r>
          </w:p>
        </w:tc>
      </w:tr>
      <w:tr w:rsidR="00D641EF" w:rsidRPr="00566CA7" w14:paraId="63B2AD9A" w14:textId="77777777" w:rsidTr="00937357">
        <w:tc>
          <w:tcPr>
            <w:tcW w:w="1129" w:type="dxa"/>
            <w:vAlign w:val="center"/>
          </w:tcPr>
          <w:p w14:paraId="04260D41" w14:textId="1A338670" w:rsidR="43AB4BAE" w:rsidRPr="00566CA7" w:rsidRDefault="43AB4BAE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</w:t>
            </w:r>
          </w:p>
        </w:tc>
        <w:tc>
          <w:tcPr>
            <w:tcW w:w="6881" w:type="dxa"/>
            <w:vAlign w:val="center"/>
          </w:tcPr>
          <w:p w14:paraId="2B0B5682" w14:textId="4B60F5F3" w:rsidR="43AB4BAE" w:rsidRPr="00566CA7" w:rsidRDefault="0038327C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mempublish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dan unpublish data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perlihatkan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user.</w:t>
            </w:r>
          </w:p>
        </w:tc>
        <w:tc>
          <w:tcPr>
            <w:tcW w:w="1103" w:type="dxa"/>
          </w:tcPr>
          <w:p w14:paraId="19C9586E" w14:textId="4F602EBA" w:rsidR="43AB4BAE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41EF" w:rsidRPr="00566CA7" w14:paraId="58B614CE" w14:textId="77777777" w:rsidTr="00937357">
        <w:tc>
          <w:tcPr>
            <w:tcW w:w="1129" w:type="dxa"/>
            <w:vAlign w:val="center"/>
          </w:tcPr>
          <w:p w14:paraId="6455C4AD" w14:textId="077552F3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</w:t>
            </w:r>
          </w:p>
        </w:tc>
        <w:tc>
          <w:tcPr>
            <w:tcW w:w="6881" w:type="dxa"/>
            <w:vAlign w:val="center"/>
          </w:tcPr>
          <w:p w14:paraId="43C7F87D" w14:textId="794AB569" w:rsidR="0038327C" w:rsidRPr="00566CA7" w:rsidRDefault="0038327C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Mahasiswa,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CCBBB57" w14:textId="37ED72B5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4F793FE9" w14:textId="77777777" w:rsidTr="00937357">
        <w:tc>
          <w:tcPr>
            <w:tcW w:w="1129" w:type="dxa"/>
            <w:vAlign w:val="center"/>
          </w:tcPr>
          <w:p w14:paraId="57ADF631" w14:textId="73C6226E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</w:t>
            </w:r>
          </w:p>
        </w:tc>
        <w:tc>
          <w:tcPr>
            <w:tcW w:w="6881" w:type="dxa"/>
            <w:vAlign w:val="center"/>
          </w:tcPr>
          <w:p w14:paraId="1DC0E88E" w14:textId="1389B6AD" w:rsidR="0038327C" w:rsidRPr="00566CA7" w:rsidRDefault="0038327C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51213F36" w14:textId="2B565B21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2346D620" w14:textId="77777777" w:rsidTr="00937357">
        <w:tc>
          <w:tcPr>
            <w:tcW w:w="1129" w:type="dxa"/>
            <w:vAlign w:val="center"/>
          </w:tcPr>
          <w:p w14:paraId="75A31B91" w14:textId="214DA95B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6881" w:type="dxa"/>
            <w:vAlign w:val="center"/>
          </w:tcPr>
          <w:p w14:paraId="3A27FEAD" w14:textId="7A512CC6" w:rsidR="0038327C" w:rsidRPr="00566CA7" w:rsidRDefault="0091770B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didalam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mengajar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setiap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03" w:type="dxa"/>
          </w:tcPr>
          <w:p w14:paraId="264051C4" w14:textId="2AF2BE82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5F690771" w14:textId="77777777" w:rsidTr="00937357">
        <w:tc>
          <w:tcPr>
            <w:tcW w:w="1129" w:type="dxa"/>
            <w:vAlign w:val="center"/>
          </w:tcPr>
          <w:p w14:paraId="51FDC434" w14:textId="6073A7F4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5</w:t>
            </w:r>
          </w:p>
        </w:tc>
        <w:tc>
          <w:tcPr>
            <w:tcW w:w="6881" w:type="dxa"/>
            <w:vAlign w:val="center"/>
          </w:tcPr>
          <w:p w14:paraId="14A75DAB" w14:textId="3476D2A5" w:rsidR="0038327C" w:rsidRPr="00566CA7" w:rsidRDefault="0091770B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submit</w:t>
            </w:r>
          </w:p>
        </w:tc>
        <w:tc>
          <w:tcPr>
            <w:tcW w:w="1103" w:type="dxa"/>
          </w:tcPr>
          <w:p w14:paraId="075AC601" w14:textId="3D833993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668F49E2" w14:textId="77777777" w:rsidTr="00937357">
        <w:tc>
          <w:tcPr>
            <w:tcW w:w="1129" w:type="dxa"/>
            <w:vAlign w:val="center"/>
          </w:tcPr>
          <w:p w14:paraId="47036D18" w14:textId="0BB88F91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6</w:t>
            </w:r>
          </w:p>
        </w:tc>
        <w:tc>
          <w:tcPr>
            <w:tcW w:w="6881" w:type="dxa"/>
            <w:vAlign w:val="center"/>
          </w:tcPr>
          <w:p w14:paraId="5844649D" w14:textId="2CC48FB0" w:rsidR="0038327C" w:rsidRPr="00566CA7" w:rsidRDefault="0091770B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2040247E" w14:textId="6E4486A7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7ED43FC7" w14:textId="77777777" w:rsidTr="00937357">
        <w:tc>
          <w:tcPr>
            <w:tcW w:w="1129" w:type="dxa"/>
            <w:vAlign w:val="center"/>
          </w:tcPr>
          <w:p w14:paraId="30085DB3" w14:textId="230A854E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7</w:t>
            </w:r>
          </w:p>
        </w:tc>
        <w:tc>
          <w:tcPr>
            <w:tcW w:w="6881" w:type="dxa"/>
            <w:vAlign w:val="center"/>
          </w:tcPr>
          <w:p w14:paraId="2C52E52A" w14:textId="029EC6AE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kategori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mengenai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E263874" w14:textId="55EEB518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41EF" w:rsidRPr="00566CA7" w14:paraId="47AC3FE8" w14:textId="77777777" w:rsidTr="00937357">
        <w:tc>
          <w:tcPr>
            <w:tcW w:w="1129" w:type="dxa"/>
            <w:vAlign w:val="center"/>
          </w:tcPr>
          <w:p w14:paraId="5DB2ECF4" w14:textId="4DD8ADC2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8</w:t>
            </w:r>
          </w:p>
        </w:tc>
        <w:tc>
          <w:tcPr>
            <w:tcW w:w="6881" w:type="dxa"/>
            <w:vAlign w:val="center"/>
          </w:tcPr>
          <w:p w14:paraId="3969190C" w14:textId="1524E381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masuki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37EFF6A6" w14:textId="41A64072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222F706F" w14:textId="77777777" w:rsidTr="00937357">
        <w:tc>
          <w:tcPr>
            <w:tcW w:w="1129" w:type="dxa"/>
            <w:vAlign w:val="center"/>
          </w:tcPr>
          <w:p w14:paraId="35A63C76" w14:textId="4E997E6A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9</w:t>
            </w:r>
          </w:p>
        </w:tc>
        <w:tc>
          <w:tcPr>
            <w:tcW w:w="6881" w:type="dxa"/>
            <w:vAlign w:val="center"/>
          </w:tcPr>
          <w:p w14:paraId="5AB117B2" w14:textId="48FF8493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Dosen,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detail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05B940D6" w14:textId="22033061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41902A48" w14:textId="77777777" w:rsidTr="00937357">
        <w:tc>
          <w:tcPr>
            <w:tcW w:w="1129" w:type="dxa"/>
            <w:vAlign w:val="center"/>
          </w:tcPr>
          <w:p w14:paraId="7E8B6843" w14:textId="31494363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10</w:t>
            </w:r>
          </w:p>
        </w:tc>
        <w:tc>
          <w:tcPr>
            <w:tcW w:w="6881" w:type="dxa"/>
            <w:vAlign w:val="center"/>
          </w:tcPr>
          <w:p w14:paraId="7FB9B009" w14:textId="34559765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36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37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a </w:t>
            </w:r>
            <w:proofErr w:type="spellStart"/>
            <w:ins w:id="38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mengajar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39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28086853" w14:textId="6F63C058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75F9E52C" w14:textId="77777777" w:rsidTr="00937357">
        <w:tc>
          <w:tcPr>
            <w:tcW w:w="1129" w:type="dxa"/>
            <w:vAlign w:val="center"/>
          </w:tcPr>
          <w:p w14:paraId="66E52962" w14:textId="73C90C72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11</w:t>
            </w:r>
          </w:p>
        </w:tc>
        <w:tc>
          <w:tcPr>
            <w:tcW w:w="6881" w:type="dxa"/>
            <w:vAlign w:val="center"/>
          </w:tcPr>
          <w:p w14:paraId="3711BEF4" w14:textId="5E84E1B6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mengubah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775A734D" w14:textId="60D6D844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1B398B84" w14:textId="77777777" w:rsidTr="00937357">
        <w:trPr>
          <w:trHeight w:val="456"/>
        </w:trPr>
        <w:tc>
          <w:tcPr>
            <w:tcW w:w="1129" w:type="dxa"/>
            <w:vAlign w:val="center"/>
          </w:tcPr>
          <w:p w14:paraId="2A4264DE" w14:textId="4812A2F4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12</w:t>
            </w:r>
          </w:p>
        </w:tc>
        <w:tc>
          <w:tcPr>
            <w:tcW w:w="6881" w:type="dxa"/>
            <w:vAlign w:val="center"/>
          </w:tcPr>
          <w:p w14:paraId="50246680" w14:textId="3C3FE7E5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menambah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1F7D0BC7" w14:textId="2D33A2EA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41EF" w:rsidRPr="00566CA7" w14:paraId="37DB6474" w14:textId="77777777" w:rsidTr="00937357">
        <w:trPr>
          <w:trHeight w:val="548"/>
        </w:trPr>
        <w:tc>
          <w:tcPr>
            <w:tcW w:w="1129" w:type="dxa"/>
            <w:vAlign w:val="center"/>
          </w:tcPr>
          <w:p w14:paraId="3168CBE9" w14:textId="0723FEB5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13</w:t>
            </w:r>
          </w:p>
        </w:tc>
        <w:tc>
          <w:tcPr>
            <w:tcW w:w="6881" w:type="dxa"/>
            <w:vAlign w:val="center"/>
          </w:tcPr>
          <w:p w14:paraId="1C63673D" w14:textId="264088CA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Admin,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m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enghapus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lagi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2C7C4E7A" w14:textId="30FDA84D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641EF" w:rsidRPr="00566CA7" w14:paraId="6EC49C2F" w14:textId="77777777" w:rsidTr="00937357">
        <w:trPr>
          <w:trHeight w:val="428"/>
        </w:trPr>
        <w:tc>
          <w:tcPr>
            <w:tcW w:w="1129" w:type="dxa"/>
            <w:vAlign w:val="center"/>
          </w:tcPr>
          <w:p w14:paraId="6EEF81C5" w14:textId="2664C65D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14</w:t>
            </w:r>
          </w:p>
        </w:tc>
        <w:tc>
          <w:tcPr>
            <w:tcW w:w="6881" w:type="dxa"/>
            <w:vAlign w:val="center"/>
          </w:tcPr>
          <w:p w14:paraId="7552422C" w14:textId="3A66DE1C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40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41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42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yang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masuk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6FC1897E" w14:textId="0F333E96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5D982AFD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16234A8D" w14:textId="2EDBB6A6" w:rsidR="0038327C" w:rsidRPr="00566CA7" w:rsidRDefault="0038327C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15</w:t>
            </w:r>
          </w:p>
        </w:tc>
        <w:tc>
          <w:tcPr>
            <w:tcW w:w="6881" w:type="dxa"/>
            <w:vAlign w:val="center"/>
          </w:tcPr>
          <w:p w14:paraId="62EFCEF9" w14:textId="52A81ED8" w:rsidR="0038327C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43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44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45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waktu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46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proofErr w:type="spellEnd"/>
          </w:p>
        </w:tc>
        <w:tc>
          <w:tcPr>
            <w:tcW w:w="1103" w:type="dxa"/>
          </w:tcPr>
          <w:p w14:paraId="24E418CD" w14:textId="51DBF980" w:rsidR="0038327C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0DE096C4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76E5C8F9" w14:textId="407F835F" w:rsidR="00A65A19" w:rsidRPr="00566CA7" w:rsidRDefault="00A65A1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16</w:t>
            </w:r>
          </w:p>
        </w:tc>
        <w:tc>
          <w:tcPr>
            <w:tcW w:w="6881" w:type="dxa"/>
            <w:vAlign w:val="center"/>
          </w:tcPr>
          <w:p w14:paraId="685BE972" w14:textId="03E3BEE2" w:rsidR="00A65A19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47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48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49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waktu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50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2917B752" w14:textId="2C978BD6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1E62F2B0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59304165" w14:textId="7DDF094E" w:rsidR="00A65A19" w:rsidRPr="00566CA7" w:rsidRDefault="00A65A1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881" w:type="dxa"/>
            <w:vAlign w:val="center"/>
          </w:tcPr>
          <w:p w14:paraId="2B499AE1" w14:textId="5D57E848" w:rsidR="00A65A19" w:rsidRPr="00566CA7" w:rsidRDefault="00A65A19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51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52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53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kelas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yang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akan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masuki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hari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41C785C0" w14:textId="4CDC5E98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64F0BB5D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1A20E257" w14:textId="2FD0367F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6881" w:type="dxa"/>
            <w:vAlign w:val="center"/>
          </w:tcPr>
          <w:p w14:paraId="7A97E218" w14:textId="0BC92570" w:rsidR="00A65A19" w:rsidRPr="00566CA7" w:rsidRDefault="005F6322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54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55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ins w:id="56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kurikulum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</w:ins>
            <w:proofErr w:type="spellEnd"/>
          </w:p>
        </w:tc>
        <w:tc>
          <w:tcPr>
            <w:tcW w:w="1103" w:type="dxa"/>
          </w:tcPr>
          <w:p w14:paraId="2FC99F4B" w14:textId="3D25BC7E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7C460AE9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19B7EC12" w14:textId="3E4EA271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6881" w:type="dxa"/>
            <w:vAlign w:val="center"/>
          </w:tcPr>
          <w:p w14:paraId="3FE8307A" w14:textId="540077FA" w:rsidR="00A65A19" w:rsidRPr="00566CA7" w:rsidRDefault="005F6322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57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58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a </w:t>
            </w:r>
            <w:proofErr w:type="spellStart"/>
            <w:ins w:id="59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melihat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saya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mengajar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ins w:id="60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tertentu</w:t>
              </w:r>
            </w:ins>
            <w:proofErr w:type="spellEnd"/>
          </w:p>
        </w:tc>
        <w:tc>
          <w:tcPr>
            <w:tcW w:w="1103" w:type="dxa"/>
          </w:tcPr>
          <w:p w14:paraId="49988C2A" w14:textId="1B8EF619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2EC72F0D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40625F40" w14:textId="34F9F9AD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20</w:t>
            </w:r>
          </w:p>
        </w:tc>
        <w:tc>
          <w:tcPr>
            <w:tcW w:w="6881" w:type="dxa"/>
            <w:vAlign w:val="center"/>
          </w:tcPr>
          <w:p w14:paraId="18ED0267" w14:textId="065E8B9A" w:rsidR="00A65A19" w:rsidRPr="00566CA7" w:rsidRDefault="005F6322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kelas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masuki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5781EF53" w14:textId="1B68DE2A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3153379D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102B3932" w14:textId="26EB52E7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21</w:t>
            </w:r>
          </w:p>
        </w:tc>
        <w:tc>
          <w:tcPr>
            <w:tcW w:w="6881" w:type="dxa"/>
            <w:vAlign w:val="center"/>
          </w:tcPr>
          <w:p w14:paraId="653DEEE1" w14:textId="135717FE" w:rsidR="00A65A19" w:rsidRPr="00566CA7" w:rsidRDefault="005F6322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14022507" w14:textId="58CB51C4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2DE42966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74652910" w14:textId="7D151B87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22</w:t>
            </w:r>
          </w:p>
        </w:tc>
        <w:tc>
          <w:tcPr>
            <w:tcW w:w="6881" w:type="dxa"/>
            <w:vAlign w:val="center"/>
          </w:tcPr>
          <w:p w14:paraId="67E53A4E" w14:textId="3CBA229A" w:rsidR="00A65A19" w:rsidRPr="00566CA7" w:rsidRDefault="005F6322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pencarian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5FFAA6F7" w14:textId="6A0C3BEA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3E584AF7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105B8BD6" w14:textId="53DC2B19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23</w:t>
            </w:r>
          </w:p>
        </w:tc>
        <w:tc>
          <w:tcPr>
            <w:tcW w:w="6881" w:type="dxa"/>
            <w:vAlign w:val="center"/>
          </w:tcPr>
          <w:p w14:paraId="23104006" w14:textId="7E9AD795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61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62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63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hari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cantumkan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proofErr w:type="spellEnd"/>
          </w:p>
        </w:tc>
        <w:tc>
          <w:tcPr>
            <w:tcW w:w="1103" w:type="dxa"/>
          </w:tcPr>
          <w:p w14:paraId="4174F142" w14:textId="09D13826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D641EF" w:rsidRPr="00566CA7" w14:paraId="297E3E01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584F3D78" w14:textId="6D1B7B60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24</w:t>
            </w:r>
          </w:p>
        </w:tc>
        <w:tc>
          <w:tcPr>
            <w:tcW w:w="6881" w:type="dxa"/>
            <w:vAlign w:val="center"/>
          </w:tcPr>
          <w:p w14:paraId="72F60B78" w14:textId="51470E77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ins w:id="64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,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103" w:type="dxa"/>
          </w:tcPr>
          <w:p w14:paraId="6422E37E" w14:textId="6AA292AC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77616CCE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26A3EE46" w14:textId="39884F85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25</w:t>
            </w:r>
          </w:p>
        </w:tc>
        <w:tc>
          <w:tcPr>
            <w:tcW w:w="6881" w:type="dxa"/>
            <w:vAlign w:val="center"/>
          </w:tcPr>
          <w:p w14:paraId="79F8A9E6" w14:textId="17C4B8AE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Mahasiswa,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berdasarkan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03" w:type="dxa"/>
          </w:tcPr>
          <w:p w14:paraId="539ADEC7" w14:textId="00AC55C4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47E23077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0D901A05" w14:textId="15231CE1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26</w:t>
            </w:r>
          </w:p>
        </w:tc>
        <w:tc>
          <w:tcPr>
            <w:tcW w:w="6881" w:type="dxa"/>
            <w:vAlign w:val="center"/>
          </w:tcPr>
          <w:p w14:paraId="6C42D734" w14:textId="3EADECA4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65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66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ins w:id="67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kurikulum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mata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kuliah</w:t>
              </w:r>
            </w:ins>
            <w:proofErr w:type="spellEnd"/>
          </w:p>
        </w:tc>
        <w:tc>
          <w:tcPr>
            <w:tcW w:w="1103" w:type="dxa"/>
          </w:tcPr>
          <w:p w14:paraId="5B46D83B" w14:textId="63E09AC1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01D561BE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3A5E2203" w14:textId="460B566C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27</w:t>
            </w:r>
          </w:p>
        </w:tc>
        <w:tc>
          <w:tcPr>
            <w:tcW w:w="6881" w:type="dxa"/>
            <w:vAlign w:val="center"/>
          </w:tcPr>
          <w:p w14:paraId="484B9D56" w14:textId="78DA9D28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68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69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70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sesi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dicantumkan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17DFDAB0" w14:textId="7EDDE620" w:rsidR="00A65A19" w:rsidRPr="00566CA7" w:rsidRDefault="000A7CF9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31499D89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4953033E" w14:textId="49FD8518" w:rsidR="00A65A19" w:rsidRPr="00566CA7" w:rsidRDefault="005F632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30</w:t>
            </w:r>
          </w:p>
        </w:tc>
        <w:tc>
          <w:tcPr>
            <w:tcW w:w="6881" w:type="dxa"/>
            <w:vAlign w:val="center"/>
          </w:tcPr>
          <w:p w14:paraId="10B03A3E" w14:textId="07156E24" w:rsidR="00A65A19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sesi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53B71265" w14:textId="3A9DD0AE" w:rsidR="00A65A19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4879192C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0D5CA288" w14:textId="4938C213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31</w:t>
            </w:r>
          </w:p>
        </w:tc>
        <w:tc>
          <w:tcPr>
            <w:tcW w:w="6881" w:type="dxa"/>
            <w:vAlign w:val="center"/>
          </w:tcPr>
          <w:p w14:paraId="35D4001E" w14:textId="7F1FED57" w:rsidR="00B95DF3" w:rsidRPr="00566CA7" w:rsidRDefault="00B95DF3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melihat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kurikulum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</w:p>
        </w:tc>
        <w:tc>
          <w:tcPr>
            <w:tcW w:w="1103" w:type="dxa"/>
          </w:tcPr>
          <w:p w14:paraId="21154808" w14:textId="535B72A2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34EC4FE3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05E2699B" w14:textId="67AB9FD7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32</w:t>
            </w:r>
          </w:p>
        </w:tc>
        <w:tc>
          <w:tcPr>
            <w:tcW w:w="6881" w:type="dxa"/>
            <w:vAlign w:val="center"/>
          </w:tcPr>
          <w:p w14:paraId="59FA2477" w14:textId="65826EAF" w:rsidR="00B95DF3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dicantumkan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perkuliahan</w:t>
            </w:r>
            <w:proofErr w:type="spellEnd"/>
          </w:p>
        </w:tc>
        <w:tc>
          <w:tcPr>
            <w:tcW w:w="1103" w:type="dxa"/>
          </w:tcPr>
          <w:p w14:paraId="6C55DC2B" w14:textId="76499F5E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7E1604E1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7E5EC5C0" w14:textId="38A2C2F2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33</w:t>
            </w:r>
          </w:p>
        </w:tc>
        <w:tc>
          <w:tcPr>
            <w:tcW w:w="6881" w:type="dxa"/>
            <w:vAlign w:val="center"/>
          </w:tcPr>
          <w:p w14:paraId="14D55276" w14:textId="74CAA880" w:rsidR="00B95DF3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l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ihat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sks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mata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kuliah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tertentu</w:t>
            </w:r>
            <w:proofErr w:type="spellEnd"/>
          </w:p>
        </w:tc>
        <w:tc>
          <w:tcPr>
            <w:tcW w:w="1103" w:type="dxa"/>
          </w:tcPr>
          <w:p w14:paraId="56C92825" w14:textId="0173D648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D641EF" w:rsidRPr="00566CA7" w14:paraId="3D958700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67151024" w14:textId="240347EB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34</w:t>
            </w:r>
          </w:p>
        </w:tc>
        <w:tc>
          <w:tcPr>
            <w:tcW w:w="6881" w:type="dxa"/>
            <w:vAlign w:val="center"/>
          </w:tcPr>
          <w:p w14:paraId="2E191AD5" w14:textId="7E740A7C" w:rsidR="00B95DF3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71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Mahasiswa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ins w:id="72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dapat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mengakses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halaman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sebelumnya</w:t>
              </w:r>
            </w:ins>
            <w:proofErr w:type="spellEnd"/>
          </w:p>
        </w:tc>
        <w:tc>
          <w:tcPr>
            <w:tcW w:w="1103" w:type="dxa"/>
          </w:tcPr>
          <w:p w14:paraId="14272A7C" w14:textId="53F048D2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0E3EC06A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300964FF" w14:textId="468252A5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35</w:t>
            </w:r>
          </w:p>
        </w:tc>
        <w:tc>
          <w:tcPr>
            <w:tcW w:w="6881" w:type="dxa"/>
            <w:vAlign w:val="center"/>
          </w:tcPr>
          <w:p w14:paraId="737464B3" w14:textId="2A17EF78" w:rsidR="00B95DF3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selanjutny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a</w:t>
            </w:r>
          </w:p>
        </w:tc>
        <w:tc>
          <w:tcPr>
            <w:tcW w:w="1103" w:type="dxa"/>
          </w:tcPr>
          <w:p w14:paraId="53480D9A" w14:textId="442670C3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0AFA885D" w14:textId="77777777" w:rsidTr="00937357">
        <w:trPr>
          <w:trHeight w:val="407"/>
        </w:trPr>
        <w:tc>
          <w:tcPr>
            <w:tcW w:w="1129" w:type="dxa"/>
            <w:vAlign w:val="center"/>
          </w:tcPr>
          <w:p w14:paraId="78CD1437" w14:textId="4EA49AA0" w:rsidR="00B95DF3" w:rsidRPr="00566CA7" w:rsidRDefault="00B95DF3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lastRenderedPageBreak/>
              <w:t>36</w:t>
            </w:r>
          </w:p>
        </w:tc>
        <w:tc>
          <w:tcPr>
            <w:tcW w:w="6881" w:type="dxa"/>
            <w:vAlign w:val="center"/>
          </w:tcPr>
          <w:p w14:paraId="6E8D7212" w14:textId="08BFFC3E" w:rsidR="00B95DF3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Dosen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 xml:space="preserve">, </w:t>
            </w:r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beberapa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halaman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button</w:t>
            </w:r>
          </w:p>
        </w:tc>
        <w:tc>
          <w:tcPr>
            <w:tcW w:w="1103" w:type="dxa"/>
          </w:tcPr>
          <w:p w14:paraId="435E128D" w14:textId="11C0D14B" w:rsidR="00B95DF3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641EF" w:rsidRPr="00566CA7" w14:paraId="35ECC683" w14:textId="77777777" w:rsidTr="00937357">
        <w:trPr>
          <w:trHeight w:val="558"/>
        </w:trPr>
        <w:tc>
          <w:tcPr>
            <w:tcW w:w="1129" w:type="dxa"/>
            <w:vAlign w:val="center"/>
          </w:tcPr>
          <w:p w14:paraId="2122F233" w14:textId="61E214AB" w:rsidR="00003B96" w:rsidRPr="00566CA7" w:rsidRDefault="00003B96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37</w:t>
            </w:r>
          </w:p>
        </w:tc>
        <w:tc>
          <w:tcPr>
            <w:tcW w:w="6881" w:type="dxa"/>
            <w:vAlign w:val="center"/>
          </w:tcPr>
          <w:p w14:paraId="54B24E71" w14:textId="30AABE15" w:rsidR="00003B96" w:rsidRPr="00566CA7" w:rsidRDefault="00003B96" w:rsidP="00CC6778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ins w:id="73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Sebagai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Mahasi</w:t>
              </w:r>
            </w:ins>
            <w:proofErr w:type="spellEnd"/>
            <w:r w:rsidRPr="00566CA7"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  <w:t>s</w:t>
            </w:r>
            <w:proofErr w:type="spellStart"/>
            <w:ins w:id="74" w:author="Thiyara Al-Mawaddah"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, Saya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ingin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dosen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wali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dicantumkan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pada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jadwal</w:t>
              </w:r>
              <w:proofErr w:type="spellEnd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</w:t>
              </w:r>
              <w:proofErr w:type="spellStart"/>
              <w:r w:rsidRPr="00566CA7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perkuliahan</w:t>
              </w:r>
            </w:ins>
            <w:proofErr w:type="spellEnd"/>
          </w:p>
        </w:tc>
        <w:tc>
          <w:tcPr>
            <w:tcW w:w="1103" w:type="dxa"/>
          </w:tcPr>
          <w:p w14:paraId="57781C91" w14:textId="2D29E5AA" w:rsidR="00003B96" w:rsidRPr="00566CA7" w:rsidRDefault="00FC1782" w:rsidP="00CC677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6C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2DE085A0" w14:textId="0F744AEB" w:rsidR="43AB4BAE" w:rsidRPr="00566CA7" w:rsidRDefault="43AB4BAE" w:rsidP="00CC677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48B873" w14:textId="6E838659" w:rsidR="00974BD3" w:rsidRPr="00566CA7" w:rsidRDefault="000D58E1" w:rsidP="00CC677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>Tampilan</w:t>
      </w:r>
      <w:proofErr w:type="spellEnd"/>
      <w:r w:rsidRPr="00566C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Taiga </w:t>
      </w:r>
    </w:p>
    <w:p w14:paraId="46C5EC55" w14:textId="050A6628" w:rsidR="000D58E1" w:rsidRPr="00566CA7" w:rsidRDefault="000D58E1" w:rsidP="00CC67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B09CC45" wp14:editId="76685991">
            <wp:extent cx="5732145" cy="32226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BD62" w14:textId="76D59433" w:rsidR="000D58E1" w:rsidRPr="00566CA7" w:rsidRDefault="00D641EF" w:rsidP="00CC67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2C6D5B9" wp14:editId="1EA946F4">
            <wp:extent cx="5732145" cy="2760980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6654" w14:textId="77777777" w:rsidR="00D641EF" w:rsidRPr="00566CA7" w:rsidRDefault="00D641EF" w:rsidP="00CC67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994F95" w14:textId="3A2A8EEA" w:rsidR="00D641EF" w:rsidRPr="00566CA7" w:rsidRDefault="00D641EF" w:rsidP="00CC677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66CA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0DB97D67" wp14:editId="26571BE3">
            <wp:extent cx="5732145" cy="2740025"/>
            <wp:effectExtent l="0" t="0" r="190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1EF" w:rsidRPr="00566CA7" w:rsidSect="00292B3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0070B" w14:textId="77777777" w:rsidR="0080276C" w:rsidRDefault="0080276C" w:rsidP="00A85C48">
      <w:pPr>
        <w:spacing w:after="0" w:line="240" w:lineRule="auto"/>
      </w:pPr>
      <w:r>
        <w:separator/>
      </w:r>
    </w:p>
  </w:endnote>
  <w:endnote w:type="continuationSeparator" w:id="0">
    <w:p w14:paraId="189F493D" w14:textId="77777777" w:rsidR="0080276C" w:rsidRDefault="0080276C" w:rsidP="00A85C48">
      <w:pPr>
        <w:spacing w:after="0" w:line="240" w:lineRule="auto"/>
      </w:pPr>
      <w:r>
        <w:continuationSeparator/>
      </w:r>
    </w:p>
  </w:endnote>
  <w:endnote w:type="continuationNotice" w:id="1">
    <w:p w14:paraId="193AD99E" w14:textId="77777777" w:rsidR="0080276C" w:rsidRDefault="008027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BA30" w14:textId="77777777" w:rsidR="002606A6" w:rsidRDefault="002606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D5E6" w14:paraId="307AA36E" w14:textId="77777777" w:rsidTr="1FF5D5E6">
      <w:tc>
        <w:tcPr>
          <w:tcW w:w="3005" w:type="dxa"/>
        </w:tcPr>
        <w:p w14:paraId="6C4AE6D5" w14:textId="1980458C" w:rsidR="1FF5D5E6" w:rsidRDefault="1FF5D5E6" w:rsidP="1FF5D5E6">
          <w:pPr>
            <w:pStyle w:val="Header"/>
            <w:ind w:left="-115"/>
          </w:pPr>
        </w:p>
      </w:tc>
      <w:tc>
        <w:tcPr>
          <w:tcW w:w="3005" w:type="dxa"/>
        </w:tcPr>
        <w:p w14:paraId="4E372AF3" w14:textId="1E3C10FC" w:rsidR="1FF5D5E6" w:rsidRDefault="1FF5D5E6" w:rsidP="1FF5D5E6">
          <w:pPr>
            <w:pStyle w:val="Header"/>
            <w:jc w:val="center"/>
          </w:pPr>
        </w:p>
      </w:tc>
      <w:tc>
        <w:tcPr>
          <w:tcW w:w="3005" w:type="dxa"/>
        </w:tcPr>
        <w:p w14:paraId="6F7B41BB" w14:textId="15CBDEAD" w:rsidR="1FF5D5E6" w:rsidRDefault="1FF5D5E6" w:rsidP="1FF5D5E6">
          <w:pPr>
            <w:pStyle w:val="Header"/>
            <w:ind w:right="-115"/>
            <w:jc w:val="right"/>
          </w:pPr>
        </w:p>
      </w:tc>
    </w:tr>
  </w:tbl>
  <w:p w14:paraId="5A331DA5" w14:textId="30A815F0" w:rsidR="00A85C48" w:rsidRDefault="00A85C48" w:rsidP="00925064">
    <w:pPr>
      <w:pStyle w:val="Footer"/>
      <w:tabs>
        <w:tab w:val="clear" w:pos="4680"/>
        <w:tab w:val="clear" w:pos="9360"/>
        <w:tab w:val="left" w:pos="975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29CE" w14:textId="77777777" w:rsidR="002606A6" w:rsidRDefault="002606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3BF0" w14:textId="77777777" w:rsidR="0080276C" w:rsidRDefault="0080276C" w:rsidP="00A85C48">
      <w:pPr>
        <w:spacing w:after="0" w:line="240" w:lineRule="auto"/>
      </w:pPr>
      <w:r>
        <w:separator/>
      </w:r>
    </w:p>
  </w:footnote>
  <w:footnote w:type="continuationSeparator" w:id="0">
    <w:p w14:paraId="6E219751" w14:textId="77777777" w:rsidR="0080276C" w:rsidRDefault="0080276C" w:rsidP="00A85C48">
      <w:pPr>
        <w:spacing w:after="0" w:line="240" w:lineRule="auto"/>
      </w:pPr>
      <w:r>
        <w:continuationSeparator/>
      </w:r>
    </w:p>
  </w:footnote>
  <w:footnote w:type="continuationNotice" w:id="1">
    <w:p w14:paraId="1C58F7FB" w14:textId="77777777" w:rsidR="0080276C" w:rsidRDefault="008027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6B34" w14:textId="77777777" w:rsidR="002606A6" w:rsidRDefault="002606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FF5D5E6" w14:paraId="5AF9404B" w14:textId="77777777" w:rsidTr="1FF5D5E6">
      <w:tc>
        <w:tcPr>
          <w:tcW w:w="3005" w:type="dxa"/>
        </w:tcPr>
        <w:p w14:paraId="44C3B6E6" w14:textId="2BBBEF6B" w:rsidR="1FF5D5E6" w:rsidRDefault="1FF5D5E6" w:rsidP="1FF5D5E6">
          <w:pPr>
            <w:pStyle w:val="Header"/>
            <w:ind w:left="-115"/>
          </w:pPr>
        </w:p>
      </w:tc>
      <w:tc>
        <w:tcPr>
          <w:tcW w:w="3005" w:type="dxa"/>
        </w:tcPr>
        <w:p w14:paraId="25D5BE15" w14:textId="4ABDC7D6" w:rsidR="1FF5D5E6" w:rsidRDefault="1FF5D5E6" w:rsidP="1FF5D5E6">
          <w:pPr>
            <w:pStyle w:val="Header"/>
            <w:jc w:val="center"/>
          </w:pPr>
        </w:p>
      </w:tc>
      <w:tc>
        <w:tcPr>
          <w:tcW w:w="3005" w:type="dxa"/>
        </w:tcPr>
        <w:p w14:paraId="26EDE53B" w14:textId="3621C5C2" w:rsidR="1FF5D5E6" w:rsidRDefault="1FF5D5E6" w:rsidP="1FF5D5E6">
          <w:pPr>
            <w:pStyle w:val="Header"/>
            <w:ind w:right="-115"/>
            <w:jc w:val="right"/>
          </w:pPr>
        </w:p>
      </w:tc>
    </w:tr>
  </w:tbl>
  <w:p w14:paraId="022E27E4" w14:textId="30455AEF" w:rsidR="00A85C48" w:rsidRDefault="00A85C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A51EB" w14:textId="77777777" w:rsidR="002606A6" w:rsidRDefault="002606A6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lhaDc+KMkgBQCN" id="Nrt2mqNU"/>
  </int:Manifest>
  <int:Observations>
    <int:Content id="Nrt2mqN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74F"/>
    <w:multiLevelType w:val="hybridMultilevel"/>
    <w:tmpl w:val="993C3E86"/>
    <w:lvl w:ilvl="0" w:tplc="C3C02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B5BA8"/>
    <w:multiLevelType w:val="hybridMultilevel"/>
    <w:tmpl w:val="141AA220"/>
    <w:lvl w:ilvl="0" w:tplc="2EF4BC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15A60"/>
    <w:multiLevelType w:val="hybridMultilevel"/>
    <w:tmpl w:val="50C068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C7C60"/>
    <w:multiLevelType w:val="hybridMultilevel"/>
    <w:tmpl w:val="7CC8901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F472B"/>
    <w:multiLevelType w:val="hybridMultilevel"/>
    <w:tmpl w:val="870A1380"/>
    <w:lvl w:ilvl="0" w:tplc="1E9A7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14D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22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0A6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225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F47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AC9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60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B4C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F5F6E"/>
    <w:multiLevelType w:val="hybridMultilevel"/>
    <w:tmpl w:val="9506AD6E"/>
    <w:lvl w:ilvl="0" w:tplc="D38AD3B2">
      <w:start w:val="1"/>
      <w:numFmt w:val="decimal"/>
      <w:lvlText w:val="%1)"/>
      <w:lvlJc w:val="left"/>
      <w:pPr>
        <w:ind w:left="720" w:hanging="360"/>
      </w:pPr>
    </w:lvl>
    <w:lvl w:ilvl="1" w:tplc="0A34C8BC">
      <w:start w:val="1"/>
      <w:numFmt w:val="lowerLetter"/>
      <w:lvlText w:val="%2."/>
      <w:lvlJc w:val="left"/>
      <w:pPr>
        <w:ind w:left="1440" w:hanging="360"/>
      </w:pPr>
    </w:lvl>
    <w:lvl w:ilvl="2" w:tplc="4F805CA4">
      <w:start w:val="1"/>
      <w:numFmt w:val="lowerRoman"/>
      <w:lvlText w:val="%3."/>
      <w:lvlJc w:val="right"/>
      <w:pPr>
        <w:ind w:left="2160" w:hanging="180"/>
      </w:pPr>
    </w:lvl>
    <w:lvl w:ilvl="3" w:tplc="79460FD6">
      <w:start w:val="1"/>
      <w:numFmt w:val="decimal"/>
      <w:lvlText w:val="%4."/>
      <w:lvlJc w:val="left"/>
      <w:pPr>
        <w:ind w:left="2880" w:hanging="360"/>
      </w:pPr>
    </w:lvl>
    <w:lvl w:ilvl="4" w:tplc="05D402F8">
      <w:start w:val="1"/>
      <w:numFmt w:val="lowerLetter"/>
      <w:lvlText w:val="%5."/>
      <w:lvlJc w:val="left"/>
      <w:pPr>
        <w:ind w:left="3600" w:hanging="360"/>
      </w:pPr>
    </w:lvl>
    <w:lvl w:ilvl="5" w:tplc="1C2E7ED2">
      <w:start w:val="1"/>
      <w:numFmt w:val="lowerRoman"/>
      <w:lvlText w:val="%6."/>
      <w:lvlJc w:val="right"/>
      <w:pPr>
        <w:ind w:left="4320" w:hanging="180"/>
      </w:pPr>
    </w:lvl>
    <w:lvl w:ilvl="6" w:tplc="9DCE948C">
      <w:start w:val="1"/>
      <w:numFmt w:val="decimal"/>
      <w:lvlText w:val="%7."/>
      <w:lvlJc w:val="left"/>
      <w:pPr>
        <w:ind w:left="5040" w:hanging="360"/>
      </w:pPr>
    </w:lvl>
    <w:lvl w:ilvl="7" w:tplc="3FBEC1A8">
      <w:start w:val="1"/>
      <w:numFmt w:val="lowerLetter"/>
      <w:lvlText w:val="%8."/>
      <w:lvlJc w:val="left"/>
      <w:pPr>
        <w:ind w:left="5760" w:hanging="360"/>
      </w:pPr>
    </w:lvl>
    <w:lvl w:ilvl="8" w:tplc="01E4D03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36513"/>
    <w:multiLevelType w:val="hybridMultilevel"/>
    <w:tmpl w:val="C966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31C5C"/>
    <w:multiLevelType w:val="hybridMultilevel"/>
    <w:tmpl w:val="61EAE510"/>
    <w:lvl w:ilvl="0" w:tplc="B74EBAC4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5DCD3EF0"/>
    <w:multiLevelType w:val="hybridMultilevel"/>
    <w:tmpl w:val="613CD094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604C0B89"/>
    <w:multiLevelType w:val="hybridMultilevel"/>
    <w:tmpl w:val="7FBA7446"/>
    <w:lvl w:ilvl="0" w:tplc="258E2768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F82BAEC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60B0B8F0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372B6F8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F1F2952E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9758839A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5D2161C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8A124FAA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A0321C56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673814E7"/>
    <w:multiLevelType w:val="hybridMultilevel"/>
    <w:tmpl w:val="D2828194"/>
    <w:lvl w:ilvl="0" w:tplc="E99A48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34946"/>
    <w:multiLevelType w:val="hybridMultilevel"/>
    <w:tmpl w:val="67C67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87299"/>
    <w:multiLevelType w:val="hybridMultilevel"/>
    <w:tmpl w:val="27EE54FA"/>
    <w:lvl w:ilvl="0" w:tplc="009EF5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217ED"/>
    <w:multiLevelType w:val="hybridMultilevel"/>
    <w:tmpl w:val="3182AB86"/>
    <w:lvl w:ilvl="0" w:tplc="C3C025C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452D9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5B0E9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7FCA9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A8679A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65EC18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0367C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9AA1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332A43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4775976">
    <w:abstractNumId w:val="9"/>
  </w:num>
  <w:num w:numId="2" w16cid:durableId="710375089">
    <w:abstractNumId w:val="5"/>
  </w:num>
  <w:num w:numId="3" w16cid:durableId="1894465025">
    <w:abstractNumId w:val="10"/>
  </w:num>
  <w:num w:numId="4" w16cid:durableId="233901917">
    <w:abstractNumId w:val="13"/>
  </w:num>
  <w:num w:numId="5" w16cid:durableId="1031109716">
    <w:abstractNumId w:val="4"/>
  </w:num>
  <w:num w:numId="6" w16cid:durableId="575015265">
    <w:abstractNumId w:val="2"/>
  </w:num>
  <w:num w:numId="7" w16cid:durableId="10302913">
    <w:abstractNumId w:val="11"/>
  </w:num>
  <w:num w:numId="8" w16cid:durableId="1765685573">
    <w:abstractNumId w:val="3"/>
  </w:num>
  <w:num w:numId="9" w16cid:durableId="986396634">
    <w:abstractNumId w:val="0"/>
  </w:num>
  <w:num w:numId="10" w16cid:durableId="1192916694">
    <w:abstractNumId w:val="12"/>
  </w:num>
  <w:num w:numId="11" w16cid:durableId="634528149">
    <w:abstractNumId w:val="8"/>
  </w:num>
  <w:num w:numId="12" w16cid:durableId="529875695">
    <w:abstractNumId w:val="1"/>
  </w:num>
  <w:num w:numId="13" w16cid:durableId="1002051825">
    <w:abstractNumId w:val="6"/>
  </w:num>
  <w:num w:numId="14" w16cid:durableId="927612677">
    <w:abstractNumId w:val="7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iyara Al-Mawaddah">
    <w15:presenceInfo w15:providerId="None" w15:userId="Thiyara Al-Mawadda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818f9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BA58D7"/>
    <w:rsid w:val="000027D4"/>
    <w:rsid w:val="00003B96"/>
    <w:rsid w:val="00023B5F"/>
    <w:rsid w:val="0004613D"/>
    <w:rsid w:val="000553A9"/>
    <w:rsid w:val="00066A2E"/>
    <w:rsid w:val="000A3B44"/>
    <w:rsid w:val="000A7CF9"/>
    <w:rsid w:val="000B53CD"/>
    <w:rsid w:val="000B5898"/>
    <w:rsid w:val="000C7B92"/>
    <w:rsid w:val="000D58E1"/>
    <w:rsid w:val="000E0E79"/>
    <w:rsid w:val="00153A48"/>
    <w:rsid w:val="00183427"/>
    <w:rsid w:val="0018352F"/>
    <w:rsid w:val="001B6FEE"/>
    <w:rsid w:val="001C0B2A"/>
    <w:rsid w:val="001D10F3"/>
    <w:rsid w:val="00202A6C"/>
    <w:rsid w:val="0021592D"/>
    <w:rsid w:val="00237530"/>
    <w:rsid w:val="00255372"/>
    <w:rsid w:val="002606A6"/>
    <w:rsid w:val="00274DAF"/>
    <w:rsid w:val="002814A2"/>
    <w:rsid w:val="00292B3D"/>
    <w:rsid w:val="00293BE9"/>
    <w:rsid w:val="002A11C3"/>
    <w:rsid w:val="002A214C"/>
    <w:rsid w:val="002B58DE"/>
    <w:rsid w:val="002E12F3"/>
    <w:rsid w:val="002E5BA9"/>
    <w:rsid w:val="00314B34"/>
    <w:rsid w:val="00317A49"/>
    <w:rsid w:val="00317EF2"/>
    <w:rsid w:val="003472D7"/>
    <w:rsid w:val="003604BE"/>
    <w:rsid w:val="0038327C"/>
    <w:rsid w:val="003845D2"/>
    <w:rsid w:val="00391A96"/>
    <w:rsid w:val="003937EE"/>
    <w:rsid w:val="0040327F"/>
    <w:rsid w:val="00412A92"/>
    <w:rsid w:val="00427D7A"/>
    <w:rsid w:val="00444A0F"/>
    <w:rsid w:val="00447524"/>
    <w:rsid w:val="0045280A"/>
    <w:rsid w:val="00454F57"/>
    <w:rsid w:val="00466518"/>
    <w:rsid w:val="00476BE9"/>
    <w:rsid w:val="0048646C"/>
    <w:rsid w:val="00491BAC"/>
    <w:rsid w:val="004C4814"/>
    <w:rsid w:val="004D12DB"/>
    <w:rsid w:val="004D16A2"/>
    <w:rsid w:val="00522AC7"/>
    <w:rsid w:val="00523105"/>
    <w:rsid w:val="0054349C"/>
    <w:rsid w:val="00554DBA"/>
    <w:rsid w:val="00566CA7"/>
    <w:rsid w:val="0057435D"/>
    <w:rsid w:val="005811B7"/>
    <w:rsid w:val="005930A2"/>
    <w:rsid w:val="005D2EE4"/>
    <w:rsid w:val="005D6A39"/>
    <w:rsid w:val="005D6D35"/>
    <w:rsid w:val="005E1BAC"/>
    <w:rsid w:val="005F3F5B"/>
    <w:rsid w:val="005F6322"/>
    <w:rsid w:val="0062463A"/>
    <w:rsid w:val="00633C87"/>
    <w:rsid w:val="0063794B"/>
    <w:rsid w:val="00637F67"/>
    <w:rsid w:val="006B15E8"/>
    <w:rsid w:val="006C50E9"/>
    <w:rsid w:val="006D001F"/>
    <w:rsid w:val="006D4C39"/>
    <w:rsid w:val="006F7DDA"/>
    <w:rsid w:val="00705BD9"/>
    <w:rsid w:val="007169B2"/>
    <w:rsid w:val="0072279F"/>
    <w:rsid w:val="00731502"/>
    <w:rsid w:val="00765066"/>
    <w:rsid w:val="00780BF5"/>
    <w:rsid w:val="0078744B"/>
    <w:rsid w:val="007AACA3"/>
    <w:rsid w:val="007B51A5"/>
    <w:rsid w:val="0080276C"/>
    <w:rsid w:val="008072B6"/>
    <w:rsid w:val="0081453E"/>
    <w:rsid w:val="00829A29"/>
    <w:rsid w:val="0083576A"/>
    <w:rsid w:val="0085746A"/>
    <w:rsid w:val="00870B94"/>
    <w:rsid w:val="00885FA6"/>
    <w:rsid w:val="00893D9F"/>
    <w:rsid w:val="008A288B"/>
    <w:rsid w:val="008A7A9D"/>
    <w:rsid w:val="008B0DAD"/>
    <w:rsid w:val="008B5BA6"/>
    <w:rsid w:val="008B73F6"/>
    <w:rsid w:val="008D083D"/>
    <w:rsid w:val="00914523"/>
    <w:rsid w:val="0091770B"/>
    <w:rsid w:val="00925064"/>
    <w:rsid w:val="00937357"/>
    <w:rsid w:val="00956B03"/>
    <w:rsid w:val="00974BD3"/>
    <w:rsid w:val="009A10C6"/>
    <w:rsid w:val="009D576E"/>
    <w:rsid w:val="009E53F3"/>
    <w:rsid w:val="009E6389"/>
    <w:rsid w:val="00A127A9"/>
    <w:rsid w:val="00A1382A"/>
    <w:rsid w:val="00A16D5E"/>
    <w:rsid w:val="00A333D8"/>
    <w:rsid w:val="00A478B3"/>
    <w:rsid w:val="00A65A19"/>
    <w:rsid w:val="00A7571C"/>
    <w:rsid w:val="00A82D6F"/>
    <w:rsid w:val="00A85295"/>
    <w:rsid w:val="00A85C48"/>
    <w:rsid w:val="00AC4F40"/>
    <w:rsid w:val="00AF1384"/>
    <w:rsid w:val="00B178AE"/>
    <w:rsid w:val="00B61774"/>
    <w:rsid w:val="00B815C5"/>
    <w:rsid w:val="00B95DF3"/>
    <w:rsid w:val="00BA5260"/>
    <w:rsid w:val="00BA59A1"/>
    <w:rsid w:val="00BC0C7C"/>
    <w:rsid w:val="00C5230E"/>
    <w:rsid w:val="00C61E09"/>
    <w:rsid w:val="00C65D4C"/>
    <w:rsid w:val="00C66BC1"/>
    <w:rsid w:val="00C80B24"/>
    <w:rsid w:val="00CB2CE8"/>
    <w:rsid w:val="00CC6778"/>
    <w:rsid w:val="00CE4D70"/>
    <w:rsid w:val="00D147E4"/>
    <w:rsid w:val="00D30055"/>
    <w:rsid w:val="00D33562"/>
    <w:rsid w:val="00D33AA4"/>
    <w:rsid w:val="00D363EC"/>
    <w:rsid w:val="00D41D9A"/>
    <w:rsid w:val="00D57581"/>
    <w:rsid w:val="00D641EF"/>
    <w:rsid w:val="00D8536E"/>
    <w:rsid w:val="00D94FB8"/>
    <w:rsid w:val="00DA375E"/>
    <w:rsid w:val="00DA7B42"/>
    <w:rsid w:val="00DA7FE4"/>
    <w:rsid w:val="00DE7735"/>
    <w:rsid w:val="00DF33FB"/>
    <w:rsid w:val="00E13942"/>
    <w:rsid w:val="00E1649B"/>
    <w:rsid w:val="00E31DB4"/>
    <w:rsid w:val="00E4620E"/>
    <w:rsid w:val="00E55254"/>
    <w:rsid w:val="00E571E9"/>
    <w:rsid w:val="00E63785"/>
    <w:rsid w:val="00EA0DA9"/>
    <w:rsid w:val="00EA6B0B"/>
    <w:rsid w:val="00EA7EB8"/>
    <w:rsid w:val="00EB72B6"/>
    <w:rsid w:val="00ED5C10"/>
    <w:rsid w:val="00F02EBF"/>
    <w:rsid w:val="00F25898"/>
    <w:rsid w:val="00F3466D"/>
    <w:rsid w:val="00F35124"/>
    <w:rsid w:val="00F3725D"/>
    <w:rsid w:val="00F53308"/>
    <w:rsid w:val="00F903C9"/>
    <w:rsid w:val="00F907E4"/>
    <w:rsid w:val="00FA28DF"/>
    <w:rsid w:val="00FA6CAF"/>
    <w:rsid w:val="00FC1782"/>
    <w:rsid w:val="00FC5930"/>
    <w:rsid w:val="00FD1939"/>
    <w:rsid w:val="00FF677C"/>
    <w:rsid w:val="01765D1C"/>
    <w:rsid w:val="023928C6"/>
    <w:rsid w:val="03B24D65"/>
    <w:rsid w:val="03C8BECE"/>
    <w:rsid w:val="03CD0BA1"/>
    <w:rsid w:val="049EB415"/>
    <w:rsid w:val="056622C6"/>
    <w:rsid w:val="0607F74E"/>
    <w:rsid w:val="06F3718C"/>
    <w:rsid w:val="0885BE88"/>
    <w:rsid w:val="088DAC0E"/>
    <w:rsid w:val="0A22202C"/>
    <w:rsid w:val="0A3993E9"/>
    <w:rsid w:val="0B4DAC13"/>
    <w:rsid w:val="0BB5C699"/>
    <w:rsid w:val="0BBD5F4A"/>
    <w:rsid w:val="0D2C368C"/>
    <w:rsid w:val="0D611D31"/>
    <w:rsid w:val="0E3BB7C7"/>
    <w:rsid w:val="0F1E3FE3"/>
    <w:rsid w:val="0FB6C71A"/>
    <w:rsid w:val="1152977B"/>
    <w:rsid w:val="130F28EA"/>
    <w:rsid w:val="13285147"/>
    <w:rsid w:val="13A7B021"/>
    <w:rsid w:val="13C8712F"/>
    <w:rsid w:val="148A383D"/>
    <w:rsid w:val="14925DCE"/>
    <w:rsid w:val="14A39D08"/>
    <w:rsid w:val="14AC8F2A"/>
    <w:rsid w:val="15A9211E"/>
    <w:rsid w:val="163682A4"/>
    <w:rsid w:val="16485F8B"/>
    <w:rsid w:val="16F85A7F"/>
    <w:rsid w:val="17C0245F"/>
    <w:rsid w:val="189C7395"/>
    <w:rsid w:val="18C52229"/>
    <w:rsid w:val="1B1BD0AE"/>
    <w:rsid w:val="1B859B2B"/>
    <w:rsid w:val="1BFCC2EB"/>
    <w:rsid w:val="1CB7A10F"/>
    <w:rsid w:val="1CC622AA"/>
    <w:rsid w:val="1D4E9267"/>
    <w:rsid w:val="1D6FE4B8"/>
    <w:rsid w:val="1D78D6DA"/>
    <w:rsid w:val="1E48CAAE"/>
    <w:rsid w:val="1F074DCF"/>
    <w:rsid w:val="1FC4FD5E"/>
    <w:rsid w:val="1FF5D5E6"/>
    <w:rsid w:val="20037200"/>
    <w:rsid w:val="2081E89E"/>
    <w:rsid w:val="20D0340E"/>
    <w:rsid w:val="219993CD"/>
    <w:rsid w:val="219F4261"/>
    <w:rsid w:val="2222038A"/>
    <w:rsid w:val="2265705A"/>
    <w:rsid w:val="24C2B2F4"/>
    <w:rsid w:val="26559133"/>
    <w:rsid w:val="26FD6233"/>
    <w:rsid w:val="27D17B9C"/>
    <w:rsid w:val="27F8BDD7"/>
    <w:rsid w:val="2976BBEE"/>
    <w:rsid w:val="29ADB695"/>
    <w:rsid w:val="2A3502F5"/>
    <w:rsid w:val="2B38888D"/>
    <w:rsid w:val="2B3A3D2D"/>
    <w:rsid w:val="2BFE61BC"/>
    <w:rsid w:val="2CCC2EFA"/>
    <w:rsid w:val="2CD5B25F"/>
    <w:rsid w:val="2E68909E"/>
    <w:rsid w:val="2F4A8777"/>
    <w:rsid w:val="318FFB25"/>
    <w:rsid w:val="31A135FC"/>
    <w:rsid w:val="31AFB797"/>
    <w:rsid w:val="32E59B0F"/>
    <w:rsid w:val="33FD6F97"/>
    <w:rsid w:val="341DF89A"/>
    <w:rsid w:val="3426228E"/>
    <w:rsid w:val="344870FE"/>
    <w:rsid w:val="34DF6AD3"/>
    <w:rsid w:val="34F1FF1B"/>
    <w:rsid w:val="361D3BD1"/>
    <w:rsid w:val="367B3B34"/>
    <w:rsid w:val="368DCF7C"/>
    <w:rsid w:val="379173D5"/>
    <w:rsid w:val="380EE1A1"/>
    <w:rsid w:val="3882FAEC"/>
    <w:rsid w:val="3A6CB11B"/>
    <w:rsid w:val="3B468263"/>
    <w:rsid w:val="3BE064C7"/>
    <w:rsid w:val="3CC191B6"/>
    <w:rsid w:val="3CEBD629"/>
    <w:rsid w:val="3D03A515"/>
    <w:rsid w:val="3E5D6217"/>
    <w:rsid w:val="3E658C0B"/>
    <w:rsid w:val="3E7FB904"/>
    <w:rsid w:val="3E864D19"/>
    <w:rsid w:val="3EA9B791"/>
    <w:rsid w:val="3FFA9ED1"/>
    <w:rsid w:val="402376EB"/>
    <w:rsid w:val="40E507E5"/>
    <w:rsid w:val="4105C8F3"/>
    <w:rsid w:val="4163D0DE"/>
    <w:rsid w:val="41BDEDDB"/>
    <w:rsid w:val="41BF474C"/>
    <w:rsid w:val="43532A27"/>
    <w:rsid w:val="4359BE3C"/>
    <w:rsid w:val="43AB4BAE"/>
    <w:rsid w:val="4424962D"/>
    <w:rsid w:val="442C2EDE"/>
    <w:rsid w:val="44556EB5"/>
    <w:rsid w:val="44FD7C23"/>
    <w:rsid w:val="45B75148"/>
    <w:rsid w:val="46960262"/>
    <w:rsid w:val="475321A9"/>
    <w:rsid w:val="475C36EF"/>
    <w:rsid w:val="479313A1"/>
    <w:rsid w:val="47BA58D7"/>
    <w:rsid w:val="482E88D0"/>
    <w:rsid w:val="49A014BE"/>
    <w:rsid w:val="49CA5931"/>
    <w:rsid w:val="4A9A4D05"/>
    <w:rsid w:val="4C2692CC"/>
    <w:rsid w:val="4CE7CCFA"/>
    <w:rsid w:val="4D088E08"/>
    <w:rsid w:val="4DC2632D"/>
    <w:rsid w:val="4E2D36A9"/>
    <w:rsid w:val="4E9C70E3"/>
    <w:rsid w:val="4F530234"/>
    <w:rsid w:val="4F6C2A91"/>
    <w:rsid w:val="50399AB5"/>
    <w:rsid w:val="51129F6C"/>
    <w:rsid w:val="512CF806"/>
    <w:rsid w:val="5133F1BD"/>
    <w:rsid w:val="5164D76B"/>
    <w:rsid w:val="5296DD4F"/>
    <w:rsid w:val="55C58BEF"/>
    <w:rsid w:val="576A4E72"/>
    <w:rsid w:val="57773C76"/>
    <w:rsid w:val="5822921B"/>
    <w:rsid w:val="584FE413"/>
    <w:rsid w:val="587B8EE5"/>
    <w:rsid w:val="58FD2CB1"/>
    <w:rsid w:val="59E804DF"/>
    <w:rsid w:val="5AA1EF34"/>
    <w:rsid w:val="5B5A32DD"/>
    <w:rsid w:val="5C3DBF95"/>
    <w:rsid w:val="5C51EFC4"/>
    <w:rsid w:val="5D17512C"/>
    <w:rsid w:val="5D86855E"/>
    <w:rsid w:val="5DF12274"/>
    <w:rsid w:val="5EA5FD3A"/>
    <w:rsid w:val="60FEECE2"/>
    <w:rsid w:val="61191E3E"/>
    <w:rsid w:val="6128C336"/>
    <w:rsid w:val="61DD9DFC"/>
    <w:rsid w:val="61F222F5"/>
    <w:rsid w:val="61F8B952"/>
    <w:rsid w:val="62AD0119"/>
    <w:rsid w:val="638692B0"/>
    <w:rsid w:val="639489B3"/>
    <w:rsid w:val="639F2E2D"/>
    <w:rsid w:val="66AD5F8A"/>
    <w:rsid w:val="66D6CEEF"/>
    <w:rsid w:val="67095C17"/>
    <w:rsid w:val="6780723C"/>
    <w:rsid w:val="67A02EAE"/>
    <w:rsid w:val="68698E6D"/>
    <w:rsid w:val="691B3E01"/>
    <w:rsid w:val="693BFF0F"/>
    <w:rsid w:val="69E5004C"/>
    <w:rsid w:val="6A03CB37"/>
    <w:rsid w:val="6A055ECE"/>
    <w:rsid w:val="6A5C9C90"/>
    <w:rsid w:val="6BA12F2F"/>
    <w:rsid w:val="6D2CE816"/>
    <w:rsid w:val="707A4EE6"/>
    <w:rsid w:val="71275482"/>
    <w:rsid w:val="72D35B1E"/>
    <w:rsid w:val="72DC4D40"/>
    <w:rsid w:val="73B29B03"/>
    <w:rsid w:val="754E6B64"/>
    <w:rsid w:val="756139D2"/>
    <w:rsid w:val="756BE094"/>
    <w:rsid w:val="7605FD1E"/>
    <w:rsid w:val="76D3CA5C"/>
    <w:rsid w:val="76E3E1D6"/>
    <w:rsid w:val="7775AB72"/>
    <w:rsid w:val="77BB11A0"/>
    <w:rsid w:val="7804B228"/>
    <w:rsid w:val="7851C873"/>
    <w:rsid w:val="7890ED0E"/>
    <w:rsid w:val="79ED98D4"/>
    <w:rsid w:val="7A1B8298"/>
    <w:rsid w:val="7A21DC87"/>
    <w:rsid w:val="7A34AAF5"/>
    <w:rsid w:val="7BA73B7F"/>
    <w:rsid w:val="7BB752F9"/>
    <w:rsid w:val="7BB90799"/>
    <w:rsid w:val="7BBDACE8"/>
    <w:rsid w:val="7BBF407F"/>
    <w:rsid w:val="7D53235A"/>
    <w:rsid w:val="7DB659C2"/>
    <w:rsid w:val="7E2593FC"/>
    <w:rsid w:val="7FC1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818f9f"/>
    </o:shapedefaults>
    <o:shapelayout v:ext="edit">
      <o:idmap v:ext="edit" data="2"/>
    </o:shapelayout>
  </w:shapeDefaults>
  <w:decimalSymbol w:val=","/>
  <w:listSeparator w:val=";"/>
  <w14:docId w14:val="47BA58D7"/>
  <w15:chartTrackingRefBased/>
  <w15:docId w15:val="{182B94D5-D14A-4B56-875A-3CD5F03E7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C48"/>
  </w:style>
  <w:style w:type="paragraph" w:styleId="Footer">
    <w:name w:val="footer"/>
    <w:basedOn w:val="Normal"/>
    <w:link w:val="FooterChar"/>
    <w:uiPriority w:val="99"/>
    <w:unhideWhenUsed/>
    <w:rsid w:val="00A85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C48"/>
  </w:style>
  <w:style w:type="table" w:styleId="TableGrid">
    <w:name w:val="Table Grid"/>
    <w:basedOn w:val="TableNormal"/>
    <w:uiPriority w:val="59"/>
    <w:rsid w:val="00A85C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B7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357"/>
    <w:rPr>
      <w:color w:val="EE7B0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3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7aba8a2ba6c548a0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4C9F0-3430-4167-9C5F-8F034FCE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2809</Words>
  <Characters>16015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Kiano Napitupulu</dc:creator>
  <cp:keywords/>
  <dc:description/>
  <cp:lastModifiedBy>Thiyara Al-Mawaddah</cp:lastModifiedBy>
  <cp:revision>8</cp:revision>
  <cp:lastPrinted>2022-04-30T08:12:00Z</cp:lastPrinted>
  <dcterms:created xsi:type="dcterms:W3CDTF">2022-04-30T07:55:00Z</dcterms:created>
  <dcterms:modified xsi:type="dcterms:W3CDTF">2022-04-30T08:12:00Z</dcterms:modified>
</cp:coreProperties>
</file>